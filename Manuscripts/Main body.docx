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17B56" w14:textId="253524BD" w:rsidR="00BB46E1" w:rsidRPr="004C2431" w:rsidRDefault="002D14DF" w:rsidP="00FA3C87">
      <w:pPr>
        <w:pStyle w:val="Title"/>
      </w:pPr>
      <w:r>
        <w:t>C</w:t>
      </w:r>
      <w:r w:rsidR="00E335C1">
        <w:t xml:space="preserve">limate-driven </w:t>
      </w:r>
      <w:r w:rsidR="54C814AD">
        <w:t>changes</w:t>
      </w:r>
      <w:r w:rsidR="00E15F34">
        <w:t xml:space="preserve"> </w:t>
      </w:r>
      <w:r w:rsidR="00E335C1">
        <w:t xml:space="preserve">in zoonotic risk of arenaviral </w:t>
      </w:r>
      <w:r w:rsidR="00F826F9">
        <w:t xml:space="preserve">hemorrhagic </w:t>
      </w:r>
      <w:r w:rsidR="00E335C1">
        <w:t>fever</w:t>
      </w:r>
      <w:r w:rsidR="00F826F9">
        <w:t>s</w:t>
      </w:r>
      <w:r w:rsidR="00E335C1">
        <w:t xml:space="preserve"> in South America</w:t>
      </w:r>
    </w:p>
    <w:p w14:paraId="73D84324" w14:textId="77777777" w:rsidR="003C5229" w:rsidRDefault="003C5229" w:rsidP="00AE7353">
      <w:pPr>
        <w:pStyle w:val="Subtitle"/>
      </w:pPr>
    </w:p>
    <w:p w14:paraId="2CA8102B" w14:textId="77777777" w:rsidR="003C5229" w:rsidRDefault="003C5229" w:rsidP="00AE7353">
      <w:pPr>
        <w:pStyle w:val="Subtitle"/>
      </w:pPr>
    </w:p>
    <w:p w14:paraId="3D46A5E0" w14:textId="3F90AF76" w:rsidR="00BB46E1" w:rsidRDefault="007D2E35" w:rsidP="00AE7353">
      <w:pPr>
        <w:pStyle w:val="Subtitle"/>
      </w:pPr>
      <w:r w:rsidRPr="00D9622D">
        <w:t xml:space="preserve">Pranav S. </w:t>
      </w:r>
      <w:r w:rsidR="00BB46E1" w:rsidRPr="00D9622D">
        <w:t>Kulkarni</w:t>
      </w:r>
      <w:r w:rsidR="00BB46E1" w:rsidRPr="00D9622D">
        <w:rPr>
          <w:vertAlign w:val="superscript"/>
        </w:rPr>
        <w:t xml:space="preserve"> 1</w:t>
      </w:r>
      <w:r w:rsidR="00BB46E1" w:rsidRPr="00D9622D">
        <w:t xml:space="preserve">, </w:t>
      </w:r>
      <w:r w:rsidRPr="00D9622D">
        <w:t>Nuri</w:t>
      </w:r>
      <w:r w:rsidR="00373117" w:rsidRPr="00D9622D">
        <w:t xml:space="preserve"> Y. </w:t>
      </w:r>
      <w:r w:rsidR="00BB46E1" w:rsidRPr="00D9622D">
        <w:t>Flores-Perez</w:t>
      </w:r>
      <w:r w:rsidR="00BB46E1" w:rsidRPr="00D9622D">
        <w:rPr>
          <w:vertAlign w:val="superscript"/>
        </w:rPr>
        <w:t xml:space="preserve"> 1</w:t>
      </w:r>
      <w:r w:rsidR="00BB46E1" w:rsidRPr="00D9622D">
        <w:t>,</w:t>
      </w:r>
      <w:r w:rsidR="00373117" w:rsidRPr="00D9622D">
        <w:t xml:space="preserve"> Andie H.</w:t>
      </w:r>
      <w:r w:rsidR="00511106" w:rsidRPr="00D9622D">
        <w:t xml:space="preserve"> </w:t>
      </w:r>
      <w:r w:rsidR="005511CB" w:rsidRPr="00D9622D">
        <w:t xml:space="preserve">Jian </w:t>
      </w:r>
      <w:r w:rsidR="005511CB" w:rsidRPr="00D9622D">
        <w:rPr>
          <w:vertAlign w:val="superscript"/>
        </w:rPr>
        <w:t>1</w:t>
      </w:r>
      <w:r w:rsidR="005511CB" w:rsidRPr="00D9622D">
        <w:rPr>
          <w:vertAlign w:val="subscript"/>
        </w:rPr>
        <w:t>,</w:t>
      </w:r>
      <w:r w:rsidR="00BB46E1" w:rsidRPr="00D9622D">
        <w:t xml:space="preserve"> </w:t>
      </w:r>
      <w:r w:rsidR="00373117" w:rsidRPr="00D9622D">
        <w:t xml:space="preserve">Brian </w:t>
      </w:r>
      <w:r w:rsidR="005C3C92">
        <w:t xml:space="preserve">H. </w:t>
      </w:r>
      <w:r w:rsidR="00BB46E1" w:rsidRPr="00D9622D">
        <w:t xml:space="preserve">Bird </w:t>
      </w:r>
      <w:r w:rsidR="00BB46E1" w:rsidRPr="00D9622D">
        <w:rPr>
          <w:vertAlign w:val="superscript"/>
        </w:rPr>
        <w:t>2</w:t>
      </w:r>
      <w:r w:rsidR="00BB46E1" w:rsidRPr="00D9622D">
        <w:t>,</w:t>
      </w:r>
      <w:r w:rsidR="00373117" w:rsidRPr="00D9622D">
        <w:t xml:space="preserve"> Christine K.</w:t>
      </w:r>
      <w:r w:rsidR="00BB46E1" w:rsidRPr="00D9622D">
        <w:t xml:space="preserve"> Johnson </w:t>
      </w:r>
      <w:r w:rsidR="00BB46E1" w:rsidRPr="00D9622D">
        <w:rPr>
          <w:vertAlign w:val="superscript"/>
        </w:rPr>
        <w:t>2</w:t>
      </w:r>
      <w:r w:rsidR="00BB46E1" w:rsidRPr="00D9622D">
        <w:t>,</w:t>
      </w:r>
      <w:r w:rsidR="00373117" w:rsidRPr="00D9622D">
        <w:t xml:space="preserve"> Marcela</w:t>
      </w:r>
      <w:r w:rsidR="00BB46E1" w:rsidRPr="00D9622D">
        <w:t xml:space="preserve"> </w:t>
      </w:r>
      <w:proofErr w:type="spellStart"/>
      <w:r w:rsidR="009F70BE" w:rsidRPr="00D9622D">
        <w:t>Uhart</w:t>
      </w:r>
      <w:proofErr w:type="spellEnd"/>
      <w:r w:rsidR="009F70BE" w:rsidRPr="00D9622D">
        <w:t xml:space="preserve"> </w:t>
      </w:r>
      <w:r w:rsidR="009F70BE" w:rsidRPr="00D9622D">
        <w:rPr>
          <w:vertAlign w:val="superscript"/>
        </w:rPr>
        <w:t>2,3</w:t>
      </w:r>
      <w:r w:rsidR="009F70BE" w:rsidRPr="00D9622D">
        <w:t>,</w:t>
      </w:r>
      <w:r w:rsidR="00373117" w:rsidRPr="00D9622D">
        <w:t xml:space="preserve"> Pranav S.</w:t>
      </w:r>
      <w:r w:rsidR="009F70BE" w:rsidRPr="00D9622D">
        <w:t xml:space="preserve"> </w:t>
      </w:r>
      <w:r w:rsidR="00BB46E1" w:rsidRPr="00D9622D">
        <w:t>Pandit</w:t>
      </w:r>
      <w:r w:rsidR="00373117" w:rsidRPr="00D9622D">
        <w:t xml:space="preserve"> </w:t>
      </w:r>
      <w:r w:rsidR="00BB46E1" w:rsidRPr="00D9622D">
        <w:rPr>
          <w:vertAlign w:val="superscript"/>
        </w:rPr>
        <w:t>1</w:t>
      </w:r>
      <w:r w:rsidR="00BB46E1" w:rsidRPr="00D9622D">
        <w:t>.</w:t>
      </w:r>
    </w:p>
    <w:p w14:paraId="17C5E31C" w14:textId="77777777" w:rsidR="003C5229" w:rsidRDefault="003C5229" w:rsidP="003C5229"/>
    <w:p w14:paraId="287FFA62" w14:textId="77777777" w:rsidR="003C5229" w:rsidRPr="003C5229" w:rsidRDefault="003C5229" w:rsidP="003C5229"/>
    <w:p w14:paraId="74490AB9" w14:textId="3F4E635C" w:rsidR="00BB46E1" w:rsidRDefault="00BB46E1" w:rsidP="00984F9C">
      <w:pPr>
        <w:overflowPunct/>
        <w:autoSpaceDE/>
        <w:autoSpaceDN/>
        <w:adjustRightInd/>
        <w:spacing w:before="0"/>
        <w:ind w:firstLine="0"/>
        <w:textAlignment w:val="auto"/>
      </w:pPr>
      <w:r w:rsidRPr="00BB46E1">
        <w:rPr>
          <w:vertAlign w:val="superscript"/>
        </w:rPr>
        <w:t>1</w:t>
      </w:r>
      <w:r w:rsidRPr="00BB46E1">
        <w:t xml:space="preserve"> Department of Population Health and Reproduction, School of Veterinary Medicine, University of California, Davis</w:t>
      </w:r>
    </w:p>
    <w:p w14:paraId="25E5C44F" w14:textId="77777777" w:rsidR="003C5229" w:rsidRPr="00BB46E1" w:rsidRDefault="003C5229" w:rsidP="00984F9C">
      <w:pPr>
        <w:overflowPunct/>
        <w:autoSpaceDE/>
        <w:autoSpaceDN/>
        <w:adjustRightInd/>
        <w:spacing w:before="0"/>
        <w:ind w:firstLine="0"/>
        <w:textAlignment w:val="auto"/>
      </w:pPr>
    </w:p>
    <w:p w14:paraId="312D4C46" w14:textId="77777777" w:rsidR="00BB46E1" w:rsidRDefault="00BB46E1" w:rsidP="00984F9C">
      <w:pPr>
        <w:overflowPunct/>
        <w:autoSpaceDE/>
        <w:autoSpaceDN/>
        <w:adjustRightInd/>
        <w:spacing w:before="0"/>
        <w:ind w:firstLine="0"/>
        <w:textAlignment w:val="auto"/>
      </w:pPr>
      <w:r w:rsidRPr="00BB46E1">
        <w:rPr>
          <w:vertAlign w:val="superscript"/>
        </w:rPr>
        <w:t>2</w:t>
      </w:r>
      <w:r w:rsidRPr="00BB46E1">
        <w:t xml:space="preserve"> One Health Institute, School of Veterinary Medicine, University of California, Davis</w:t>
      </w:r>
    </w:p>
    <w:p w14:paraId="5C295D95" w14:textId="77777777" w:rsidR="003C5229" w:rsidRPr="00BB46E1" w:rsidRDefault="003C5229" w:rsidP="00984F9C">
      <w:pPr>
        <w:overflowPunct/>
        <w:autoSpaceDE/>
        <w:autoSpaceDN/>
        <w:adjustRightInd/>
        <w:spacing w:before="0"/>
        <w:ind w:firstLine="0"/>
        <w:textAlignment w:val="auto"/>
      </w:pPr>
    </w:p>
    <w:p w14:paraId="31D3F704" w14:textId="77777777" w:rsidR="00BB46E1" w:rsidRPr="00BB46E1" w:rsidRDefault="00BB46E1" w:rsidP="00984F9C">
      <w:pPr>
        <w:overflowPunct/>
        <w:autoSpaceDE/>
        <w:autoSpaceDN/>
        <w:adjustRightInd/>
        <w:spacing w:before="0"/>
        <w:ind w:firstLine="0"/>
        <w:textAlignment w:val="auto"/>
      </w:pPr>
      <w:r w:rsidRPr="00BB46E1">
        <w:rPr>
          <w:vertAlign w:val="superscript"/>
        </w:rPr>
        <w:t>3</w:t>
      </w:r>
      <w:r w:rsidRPr="00BB46E1">
        <w:t xml:space="preserve"> Karen C. Drayer Wildlife Center, School of Veterinary Medicine, University of California, Davis</w:t>
      </w:r>
    </w:p>
    <w:p w14:paraId="2D4D544F" w14:textId="13C23690" w:rsidR="00F0790B" w:rsidRDefault="00F0790B">
      <w:pPr>
        <w:overflowPunct/>
        <w:autoSpaceDE/>
        <w:autoSpaceDN/>
        <w:adjustRightInd/>
        <w:spacing w:before="0"/>
        <w:ind w:firstLine="0"/>
        <w:textAlignment w:val="auto"/>
      </w:pPr>
      <w:r>
        <w:br w:type="page"/>
      </w:r>
    </w:p>
    <w:p w14:paraId="3A2BB388" w14:textId="240F676F" w:rsidR="004847B7" w:rsidRPr="00C1167A" w:rsidRDefault="21C28EE5" w:rsidP="008F6F3B">
      <w:pPr>
        <w:pStyle w:val="Heading1"/>
      </w:pPr>
      <w:commentRangeStart w:id="1"/>
      <w:r>
        <w:lastRenderedPageBreak/>
        <w:t>Main</w:t>
      </w:r>
      <w:commentRangeEnd w:id="1"/>
      <w:r w:rsidR="0039147E">
        <w:rPr>
          <w:rStyle w:val="CommentReference"/>
          <w:rFonts w:ascii="Arial" w:eastAsiaTheme="minorHAnsi" w:hAnsi="Arial" w:cs="Times New Roman"/>
          <w:b w:val="0"/>
          <w:iCs/>
          <w:shd w:val="clear" w:color="auto" w:fill="auto"/>
        </w:rPr>
        <w:commentReference w:id="1"/>
      </w:r>
    </w:p>
    <w:p w14:paraId="4DDB472B" w14:textId="4E30B396" w:rsidR="004847B7" w:rsidRPr="003C2D3E" w:rsidDel="004F55EF" w:rsidRDefault="00DA7BCB" w:rsidP="00062C4E">
      <w:pPr>
        <w:rPr>
          <w:del w:id="2" w:author="Pranav Kulkarni" w:date="2025-09-04T14:01:00Z" w16du:dateUtc="2025-09-04T21:01:00Z"/>
        </w:rPr>
      </w:pPr>
      <w:r>
        <w:rPr>
          <w:iCs w:val="0"/>
        </w:rPr>
        <w:t>C</w:t>
      </w:r>
      <w:r w:rsidR="009E4C14" w:rsidRPr="0027716F">
        <w:rPr>
          <w:iCs w:val="0"/>
        </w:rPr>
        <w:t xml:space="preserve">limate change </w:t>
      </w:r>
      <w:r w:rsidR="00762D1B" w:rsidRPr="0027716F">
        <w:rPr>
          <w:iCs w:val="0"/>
        </w:rPr>
        <w:t>ha</w:t>
      </w:r>
      <w:r w:rsidR="00762D1B">
        <w:rPr>
          <w:iCs w:val="0"/>
        </w:rPr>
        <w:t>s</w:t>
      </w:r>
      <w:r w:rsidR="009E4C14" w:rsidRPr="0027716F">
        <w:rPr>
          <w:iCs w:val="0"/>
        </w:rPr>
        <w:t xml:space="preserve"> been found to exacerbate 58% of human infectious diseases</w:t>
      </w:r>
      <w:r w:rsidR="7FD89685" w:rsidRPr="009E4C14">
        <w:rPr>
          <w:iCs w:val="0"/>
        </w:rPr>
        <w:t xml:space="preserve"> </w:t>
      </w:r>
      <w:r w:rsidR="00BD6049" w:rsidRPr="003C2D3E">
        <w:fldChar w:fldCharType="begin"/>
      </w:r>
      <w:r w:rsidR="00457861" w:rsidRPr="003C2D3E">
        <w:instrText xml:space="preserve"> ADDIN ZOTERO_ITEM CSL_CITATION {"citationID":"IVR7SnOX","properties":{"formattedCitation":"\\super 1\\nosupersub{}","plainCitation":"1","noteIndex":0},"citationItems":[{"id":614,"uris":["http://zotero.org/groups/5467322/items/CX64DAPL"],"itemData":{"id":614,"type":"article-journal","container-title":"Nature climate change","ISSN":"1758-678X","issue":"9","journalAbbreviation":"Nature climate change","note":"publisher: Nature Publishing Group UK London","page":"869-875","title":"Over half of known human pathogenic diseases can be aggravated by climate change","volume":"12","author":[{"family":"Mora","given":"Camilo"},{"family":"McKenzie","given":"Tristan"},{"family":"Gaw","given":"Isabella M"},{"family":"Dean","given":"Jacqueline M"},{"family":"Hammerstein","given":"Hannah","non-dropping-particle":"von"},{"family":"Knudson","given":"Tabatha A"},{"family":"Setter","given":"Renee O"},{"family":"Smith","given":"Charlotte Z"},{"family":"Webster","given":"Kira M"},{"family":"Patz","given":"Jonathan A"}],"issued":{"date-parts":[["2022"]]}}}],"schema":"https://github.com/citation-style-language/schema/raw/master/csl-citation.json"} </w:instrText>
      </w:r>
      <w:r w:rsidR="00BD6049" w:rsidRPr="003C2D3E">
        <w:fldChar w:fldCharType="separate"/>
      </w:r>
      <w:r w:rsidR="2D0F63FD" w:rsidRPr="003C2D3E">
        <w:rPr>
          <w:kern w:val="0"/>
          <w:vertAlign w:val="superscript"/>
        </w:rPr>
        <w:t>1</w:t>
      </w:r>
      <w:r w:rsidR="00BD6049" w:rsidRPr="003C2D3E">
        <w:fldChar w:fldCharType="end"/>
      </w:r>
      <w:r w:rsidR="1BCED568" w:rsidRPr="003C2D3E">
        <w:t xml:space="preserve">. </w:t>
      </w:r>
      <w:r w:rsidR="2FDD211E">
        <w:t>Moreover, l</w:t>
      </w:r>
      <w:r w:rsidR="0ED34EE2">
        <w:t>ong-term</w:t>
      </w:r>
      <w:r w:rsidR="64E1DD9C" w:rsidRPr="003C2D3E">
        <w:t xml:space="preserve"> </w:t>
      </w:r>
      <w:r w:rsidR="641E4257">
        <w:t>changes in</w:t>
      </w:r>
      <w:r w:rsidR="04383A19" w:rsidRPr="003C2D3E">
        <w:t xml:space="preserve"> </w:t>
      </w:r>
      <w:r w:rsidR="64E1DD9C" w:rsidRPr="003C2D3E">
        <w:t xml:space="preserve">climate and </w:t>
      </w:r>
      <w:r w:rsidR="641E4257">
        <w:t>adverse</w:t>
      </w:r>
      <w:r w:rsidR="64E1DD9C">
        <w:t xml:space="preserve"> </w:t>
      </w:r>
      <w:r w:rsidR="64E1DD9C" w:rsidRPr="003C2D3E">
        <w:t xml:space="preserve">weather events </w:t>
      </w:r>
      <w:r w:rsidR="35CFBD29">
        <w:t xml:space="preserve">have well-documented effects </w:t>
      </w:r>
      <w:r w:rsidR="64E1DD9C" w:rsidRPr="003C2D3E">
        <w:t xml:space="preserve">on </w:t>
      </w:r>
      <w:r w:rsidR="552BF7D6">
        <w:t xml:space="preserve">the </w:t>
      </w:r>
      <w:r w:rsidR="64E1DD9C" w:rsidRPr="003C2D3E">
        <w:t>spread of vector</w:t>
      </w:r>
      <w:r w:rsidR="36745478">
        <w:t>-</w:t>
      </w:r>
      <w:r w:rsidR="64E1DD9C" w:rsidRPr="003C2D3E">
        <w:t>borne diseases</w:t>
      </w:r>
      <w:r w:rsidR="004847B7" w:rsidRPr="003C2D3E">
        <w:fldChar w:fldCharType="begin"/>
      </w:r>
      <w:r w:rsidR="00457861" w:rsidRPr="003C2D3E">
        <w:instrText xml:space="preserve"> ADDIN ZOTERO_ITEM CSL_CITATION {"citationID":"3lxfExO0","properties":{"formattedCitation":"\\super 2\\uc0\\u8211{}4\\nosupersub{}","plainCitation":"2–4","noteIndex":0},"citationItems":[{"id":667,"uris":["http://zotero.org/groups/5467322/items/S7T632NF"],"itemData":{"id":667,"type":"article-journal","abstract":"Emerging infectious diseases (EIDs), especially those with zoonotic potential, are a growing threat to global health, economy, and safety. The influence of global warming and geoclimatic variations on zoonotic disease epidemiology is evident by alterations in the host, vector, and pathogen dynamics and their interactions. The objective of this article is to review the current literature on the observed impacts of climate change on zoonoses and discuss future trends. We evaluated several climate models to assess the projections of various zoonoses driven by the predicted climate variations. Many climate projections revealed potential geographical expansion and the severity of vector-borne, waterborne, foodborne, rodent-borne, and airborne zoonoses. However, there are still some knowledge gaps, and further research needs to be conducted to fully understand the magnitude and consequences of some of these changes. Certainly, by understanding the impact of climate change on zoonosis emergence and distribution, we could better plan for climate mitigation and climate adaptation strategies.","container-title":"Acta Tropica","DOI":"10.1016/j.actatropica.2021.106225","ISSN":"0001-706X","journalAbbreviation":"Acta Tropica","page":"106225","source":"ScienceDirect","title":"Climate change and zoonoses: A review of the current status, knowledge gaps, and future trends","title-short":"Climate change and zoonoses","volume":"226","author":[{"family":"Rupasinghe","given":"Ruwini"},{"family":"Chomel","given":"Bruno B."},{"family":"Martínez-López","given":"Beatriz"}],"issued":{"date-parts":[["2022",2,1]]}}},{"id":669,"uris":["http://zotero.org/groups/5467322/items/WHHE6UA8"],"itemData":{"id":669,"type":"article-journal","abstract":"Global warming and the associated climate changes are predictable. They are enhanced by burning of fossil fuels and the emission of huge amounts of CO2 gas which resulted in greenhouse effect. It is expected that the average global temperature will increase with 2–5 °C in the next decades. As a result, the earth will exhibit marked climatic changes characterized by extremer weather events in the coming decades, such as the increase in temperature, rainfall, summertime, droughts, more frequent and stronger tornadoes and hurricanes. Epidemiological disease cycle includes host, pathogen and in certain cases intermediate host/vector. A complex mixture of various environmental conditions (e.g. temperature and humidity) determines the suitable habitat/ecological niche for every vector host. The availability of suitable vectors is a precondition for the emergence of vector-borne pathogens. Climate changes and global warming will have catastrophic effects on human, animal and environmental ecosystems. Pathogens, especially neglected tropical disease agents, are expected to emerge and re-emerge in several countries including Europe and North America. The lives of millions of people especially in developing countries will be at risk in direct and indirect ways. In the present review, the role of climate changes in the spread of infectious agents and their vectors is discussed. Examples of the major emerging viral, bacterial and parasitic diseases are also summarized.","container-title":"Environmental Science and Pollution Research","DOI":"10.1007/s11356-020-08896-w","ISSN":"1614-7499","issue":"18","journalAbbreviation":"Environ Sci Pollut Res","language":"en","page":"22336-22352","source":"Springer Link","title":"Climatic changes and their role in emergence and re-emergence of diseases","volume":"27","author":[{"family":"El-Sayed","given":"Amr"},{"family":"Kamel","given":"Mohamed"}],"issued":{"date-parts":[["2020",6,1]]}}},{"id":671,"uris":["http://zotero.org/groups/5467322/items/QJF4JWJT"],"itemData":{"id":671,"type":"article-journal","abstract":"Vector-borne diseases are transmitted by haematophagous arthropods (for example, mosquitoes, ticks and sandflies) to humans and wild and domestic animals, with the largest burden on global public health disproportionately affecting people in tropical and subtropical areas. Because vectors are ectothermic, climate and weather alterations (for example, temperature, rainfall and humidity) can affect their reproduction, survival, geographic distribution and, consequently, ability to transmit pathogens. However, the effects of climate change on vector-borne diseases can be multifaceted and complex, sometimes with ambiguous consequences. In this Review, we discuss the potential effects of climate change, weather and other anthropogenic factors, including land use, human mobility and behaviour, as possible contributors to the redistribution of vectors and spread of vector-borne diseases worldwide.","container-title":"Nature Reviews Microbiology","DOI":"10.1038/s41579-024-01026-0","ISSN":"1740-1534","issue":"8","journalAbbreviation":"Nat Rev Microbiol","language":"en","license":"2024 Springer Nature Limited","note":"publisher: Nature Publishing Group","page":"476-491","source":"www.nature.com","title":"Effects of climate change and human activities on vector-borne diseases","volume":"22","author":[{"family":"Souza","given":"William M.","non-dropping-particle":"de"},{"family":"Weaver","given":"Scott C."}],"issued":{"date-parts":[["2024",8]]}}}],"schema":"https://github.com/citation-style-language/schema/raw/master/csl-citation.json"} </w:instrText>
      </w:r>
      <w:r w:rsidR="004847B7" w:rsidRPr="003C2D3E">
        <w:fldChar w:fldCharType="separate"/>
      </w:r>
      <w:r w:rsidR="2D0F63FD" w:rsidRPr="003C2D3E">
        <w:rPr>
          <w:kern w:val="0"/>
          <w:vertAlign w:val="superscript"/>
        </w:rPr>
        <w:t>2–4</w:t>
      </w:r>
      <w:r w:rsidR="004847B7" w:rsidRPr="003C2D3E">
        <w:fldChar w:fldCharType="end"/>
      </w:r>
      <w:r w:rsidR="626E1C34" w:rsidRPr="003C2D3E">
        <w:t xml:space="preserve">. </w:t>
      </w:r>
      <w:del w:id="3" w:author="Pranav Kulkarni" w:date="2025-09-04T13:57:00Z" w16du:dateUtc="2025-09-04T20:57:00Z">
        <w:r w:rsidR="4E288383" w:rsidRPr="003C2D3E" w:rsidDel="00483391">
          <w:delText>M</w:delText>
        </w:r>
        <w:r w:rsidR="229A23AD" w:rsidRPr="003C2D3E" w:rsidDel="00483391">
          <w:delText xml:space="preserve">ultiple climate models </w:delText>
        </w:r>
        <w:r w:rsidR="0E1B740B" w:rsidDel="00483391">
          <w:delText>have</w:delText>
        </w:r>
        <w:r w:rsidR="229A23AD" w:rsidRPr="003C2D3E" w:rsidDel="00483391">
          <w:delText xml:space="preserve"> predicted </w:delText>
        </w:r>
        <w:r w:rsidR="75716302" w:rsidDel="00483391">
          <w:delText xml:space="preserve">shifts </w:delText>
        </w:r>
        <w:r w:rsidR="229A23AD" w:rsidRPr="003C2D3E" w:rsidDel="00483391">
          <w:delText xml:space="preserve">in </w:delText>
        </w:r>
        <w:r w:rsidR="17FD6DDF" w:rsidDel="00483391">
          <w:delText xml:space="preserve">the </w:delText>
        </w:r>
        <w:r w:rsidR="00185EFB" w:rsidDel="00483391">
          <w:delText xml:space="preserve">vector </w:delText>
        </w:r>
        <w:r w:rsidR="229A23AD" w:rsidRPr="003C2D3E" w:rsidDel="00483391">
          <w:delText>habitats</w:delText>
        </w:r>
        <w:r w:rsidR="4BEC6528" w:rsidDel="00483391">
          <w:delText>,</w:delText>
        </w:r>
        <w:r w:rsidR="41AF85DC" w:rsidDel="00483391">
          <w:delText xml:space="preserve"> including changes in rainfall and temperature patterns</w:delText>
        </w:r>
        <w:r w:rsidR="4DF4617F" w:rsidDel="001A00E4">
          <w:delText xml:space="preserve"> </w:delText>
        </w:r>
        <w:r w:rsidR="7C5522D0" w:rsidDel="001A00E4">
          <w:fldChar w:fldCharType="begin"/>
        </w:r>
        <w:r w:rsidR="7C5522D0" w:rsidDel="001A00E4">
          <w:delInstrText xml:space="preserve"> ADDIN ZOTERO_ITEM CSL_CITATION {"citationID":"36poEOd1","properties":{"formattedCitation":"\\super 2\\nosupersub{}","plainCitation":"2","noteIndex":0},"citationItems":[{"id":667,"uris":["http://zotero.org/groups/5467322/items/S7T632NF"],"itemData":{"id":667,"type":"article-journal","abstract":"Emerging infectious diseases (EIDs), especially those with zoonotic potential, are a growing threat to global health, economy, and safety. The influence of global warming and geoclimatic variations on zoonotic disease epidemiology is evident by alterations in the host, vector, and pathogen dynamics and their interactions. The objective of this article is to review the current literature on the observed impacts of climate change on zoonoses and discuss future trends. We evaluated several climate models to assess the projections of various zoonoses driven by the predicted climate variations. Many climate projections revealed potential geographical expansion and the severity of vector-borne, waterborne, foodborne, rodent-borne, and airborne zoonoses. However, there are still some knowledge gaps, and further research needs to be conducted to fully understand the magnitude and consequences of some of these changes. Certainly, by understanding the impact of climate change on zoonosis emergence and distribution, we could better plan for climate mitigation and climate adaptation strategies.","container-title":"Acta Tropica","DOI":"10.1016/j.actatropica.2021.106225","ISSN":"0001-706X","journalAbbreviation":"Acta Tropica","page":"106225","source":"ScienceDirect","title":"Climate change and zoonoses: A review of the current status, knowledge gaps, and future trends","title-short":"Climate change and zoonoses","volume":"226","author":[{"family":"Rupasinghe","given":"Ruwini"},{"family":"Chomel","given":"Bruno B."},{"family":"Martínez-López","given":"Beatriz"}],"issued":{"date-parts":[["2022",2,1]]}}}],"schema":"https://github.com/citation-style-language/schema/raw/master/csl-citation.json"} </w:delInstrText>
        </w:r>
        <w:r w:rsidR="7C5522D0" w:rsidDel="001A00E4">
          <w:fldChar w:fldCharType="separate"/>
        </w:r>
        <w:r w:rsidR="4DF4617F" w:rsidRPr="395584EC" w:rsidDel="001A00E4">
          <w:rPr>
            <w:vertAlign w:val="superscript"/>
          </w:rPr>
          <w:delText>2</w:delText>
        </w:r>
        <w:r w:rsidR="7C5522D0" w:rsidDel="001A00E4">
          <w:fldChar w:fldCharType="end"/>
        </w:r>
        <w:r w:rsidR="0F82B817" w:rsidDel="00483391">
          <w:delText xml:space="preserve">, </w:delText>
        </w:r>
        <w:r w:rsidR="7956491C" w:rsidRPr="003C2D3E" w:rsidDel="00483391">
          <w:delText>lead</w:delText>
        </w:r>
        <w:r w:rsidR="0F82B817" w:rsidDel="00483391">
          <w:delText>ing</w:delText>
        </w:r>
        <w:r w:rsidR="7956491C" w:rsidRPr="003C2D3E" w:rsidDel="00483391">
          <w:delText xml:space="preserve"> to </w:delText>
        </w:r>
        <w:r w:rsidR="6E1C9C24" w:rsidRPr="003C2D3E" w:rsidDel="00483391">
          <w:delText xml:space="preserve">an </w:delText>
        </w:r>
        <w:r w:rsidR="7956491C" w:rsidRPr="003C2D3E" w:rsidDel="00483391">
          <w:delText xml:space="preserve">increased </w:delText>
        </w:r>
        <w:r w:rsidR="005A2183" w:rsidDel="00483391">
          <w:delText xml:space="preserve">transmission </w:delText>
        </w:r>
        <w:r w:rsidR="00A46B23" w:rsidDel="00483391">
          <w:delText xml:space="preserve">and potential outbreak </w:delText>
        </w:r>
        <w:r w:rsidR="7956491C" w:rsidRPr="003C2D3E" w:rsidDel="00483391">
          <w:delText xml:space="preserve">risk of </w:delText>
        </w:r>
        <w:r w:rsidR="2B695C11" w:rsidRPr="003C2D3E" w:rsidDel="00483391">
          <w:delText>arthropod</w:delText>
        </w:r>
        <w:r w:rsidR="595E9A95" w:rsidRPr="003C2D3E" w:rsidDel="00483391">
          <w:delText xml:space="preserve">-borne </w:delText>
        </w:r>
        <w:r w:rsidR="403BB317" w:rsidDel="00483391">
          <w:delText xml:space="preserve">diseases like </w:delText>
        </w:r>
        <w:r w:rsidR="58DF0B23" w:rsidDel="00483391">
          <w:delText>Y</w:delText>
        </w:r>
        <w:r w:rsidR="7956491C" w:rsidRPr="003C2D3E" w:rsidDel="00483391">
          <w:delText xml:space="preserve">ellow fever, </w:delText>
        </w:r>
        <w:r w:rsidR="00D03BE7" w:rsidDel="00483391">
          <w:delText>d</w:delText>
        </w:r>
        <w:r w:rsidR="7956491C" w:rsidRPr="003C2D3E" w:rsidDel="00483391">
          <w:delText xml:space="preserve">engue, </w:delText>
        </w:r>
        <w:r w:rsidR="395AC4BA" w:rsidDel="00483391">
          <w:delText xml:space="preserve">and </w:delText>
        </w:r>
        <w:r w:rsidR="43BE38CA" w:rsidRPr="003C2D3E" w:rsidDel="00483391">
          <w:delText>Lyme disease</w:delText>
        </w:r>
        <w:r w:rsidR="5066E92B" w:rsidDel="00483391">
          <w:delText xml:space="preserve"> </w:delText>
        </w:r>
        <w:r w:rsidR="43BE38CA" w:rsidRPr="003C2D3E" w:rsidDel="00483391">
          <w:delText>in non-endemic regions</w:delText>
        </w:r>
        <w:r w:rsidR="6B1E9EFA" w:rsidDel="00483391">
          <w:delText xml:space="preserve"> </w:delText>
        </w:r>
        <w:r w:rsidR="00AF6895" w:rsidRPr="003C2D3E" w:rsidDel="00483391">
          <w:fldChar w:fldCharType="begin"/>
        </w:r>
        <w:r w:rsidR="000D0B06" w:rsidDel="00483391">
          <w:delInstrText xml:space="preserve"> ADDIN ZOTERO_ITEM CSL_CITATION {"citationID":"Q65HNltS","properties":{"formattedCitation":"\\super 2\\nosupersub{}","plainCitation":"2","noteIndex":0},"citationItems":[{"id":667,"uris":["http://zotero.org/groups/5467322/items/S7T632NF"],"itemData":{"id":667,"type":"article-journal","abstract":"Emerging infectious diseases (EIDs), especially those with zoonotic potential, are a growing threat to global health, economy, and safety. The influence of global warming and geoclimatic variations on zoonotic disease epidemiology is evident by alterations in the host, vector, and pathogen dynamics and their interactions. The objective of this article is to review the current literature on the observed impacts of climate change on zoonoses and discuss future trends. We evaluated several climate models to assess the projections of various zoonoses driven by the predicted climate variations. Many climate projections revealed potential geographical expansion and the severity of vector-borne, waterborne, foodborne, rodent-borne, and airborne zoonoses. However, there are still some knowledge gaps, and further research needs to be conducted to fully understand the magnitude and consequences of some of these changes. Certainly, by understanding the impact of climate change on zoonosis emergence and distribution, we could better plan for climate mitigation and climate adaptation strategies.","container-title":"Acta Tropica","DOI":"10.1016/j.actatropica.2021.106225","ISSN":"0001-706X","journalAbbreviation":"Acta Tropica","page":"106225","source":"ScienceDirect","title":"Climate change and zoonoses: A review of the current status, knowledge gaps, and future trends","title-short":"Climate change and zoonoses","volume":"226","author":[{"family":"Rupasinghe","given":"Ruwini"},{"family":"Chomel","given":"Bruno B."},{"family":"Martínez-López","given":"Beatriz"}],"issued":{"date-parts":[["2022",2,1]]}}}],"schema":"https://github.com/citation-style-language/schema/raw/master/csl-citation.json"} </w:delInstrText>
        </w:r>
        <w:r w:rsidR="00AF6895" w:rsidRPr="003C2D3E" w:rsidDel="00483391">
          <w:fldChar w:fldCharType="separate"/>
        </w:r>
        <w:r w:rsidR="11F9D58D" w:rsidRPr="003C2D3E" w:rsidDel="00483391">
          <w:rPr>
            <w:kern w:val="0"/>
            <w:vertAlign w:val="superscript"/>
          </w:rPr>
          <w:delText>2</w:delText>
        </w:r>
        <w:r w:rsidR="00AF6895" w:rsidRPr="003C2D3E" w:rsidDel="00483391">
          <w:fldChar w:fldCharType="end"/>
        </w:r>
        <w:r w:rsidR="43BE38CA" w:rsidRPr="003C2D3E" w:rsidDel="00483391">
          <w:delText>.</w:delText>
        </w:r>
        <w:r w:rsidR="503E0DDA" w:rsidRPr="003C2D3E" w:rsidDel="00483391">
          <w:delText xml:space="preserve"> </w:delText>
        </w:r>
      </w:del>
      <w:r w:rsidR="06697DA2" w:rsidRPr="003C2D3E">
        <w:t xml:space="preserve">Indeed, </w:t>
      </w:r>
      <w:r w:rsidR="6A098629">
        <w:t>l</w:t>
      </w:r>
      <w:r w:rsidR="7E5746DE">
        <w:t xml:space="preserve">ocalized endemic </w:t>
      </w:r>
      <w:r w:rsidR="64E1DD9C" w:rsidRPr="003C2D3E">
        <w:t xml:space="preserve">neglected tropical diseases </w:t>
      </w:r>
      <w:r w:rsidR="039EFF5E">
        <w:t xml:space="preserve">are </w:t>
      </w:r>
      <w:r w:rsidR="5F73E19C">
        <w:t xml:space="preserve">being </w:t>
      </w:r>
      <w:r w:rsidR="039EFF5E">
        <w:t xml:space="preserve">increasingly </w:t>
      </w:r>
      <w:r w:rsidR="64E1DD9C" w:rsidRPr="003C2D3E">
        <w:t>reported in neighboring</w:t>
      </w:r>
      <w:r w:rsidR="04DCDED0">
        <w:t>,</w:t>
      </w:r>
      <w:r w:rsidR="64E1DD9C" w:rsidRPr="003C2D3E">
        <w:t xml:space="preserve"> previously unaffected</w:t>
      </w:r>
      <w:r w:rsidR="18A516CF">
        <w:t>,</w:t>
      </w:r>
      <w:r w:rsidR="64E1DD9C" w:rsidRPr="003C2D3E">
        <w:t xml:space="preserve"> areas</w:t>
      </w:r>
      <w:r w:rsidR="709587B9">
        <w:t xml:space="preserve"> </w:t>
      </w:r>
      <w:r w:rsidR="0065292D" w:rsidRPr="003C2D3E">
        <w:fldChar w:fldCharType="begin"/>
      </w:r>
      <w:r w:rsidR="00677268" w:rsidRPr="003C2D3E">
        <w:instrText xml:space="preserve"> ADDIN ZOTERO_ITEM CSL_CITATION {"citationID":"kuZwg0qx","properties":{"formattedCitation":"\\super 3\\nosupersub{}","plainCitation":"3","noteIndex":0},"citationItems":[{"id":669,"uris":["http://zotero.org/groups/5467322/items/WHHE6UA8"],"itemData":{"id":669,"type":"article-journal","abstract":"Global warming and the associated climate changes are predictable. They are enhanced by burning of fossil fuels and the emission of huge amounts of CO2 gas which resulted in greenhouse effect. It is expected that the average global temperature will increase with 2–5 °C in the next decades. As a result, the earth will exhibit marked climatic changes characterized by extremer weather events in the coming decades, such as the increase in temperature, rainfall, summertime, droughts, more frequent and stronger tornadoes and hurricanes. Epidemiological disease cycle includes host, pathogen and in certain cases intermediate host/vector. A complex mixture of various environmental conditions (e.g. temperature and humidity) determines the suitable habitat/ecological niche for every vector host. The availability of suitable vectors is a precondition for the emergence of vector-borne pathogens. Climate changes and global warming will have catastrophic effects on human, animal and environmental ecosystems. Pathogens, especially neglected tropical disease agents, are expected to emerge and re-emerge in several countries including Europe and North America. The lives of millions of people especially in developing countries will be at risk in direct and indirect ways. In the present review, the role of climate changes in the spread of infectious agents and their vectors is discussed. Examples of the major emerging viral, bacterial and parasitic diseases are also summarized.","container-title":"Environmental Science and Pollution Research","DOI":"10.1007/s11356-020-08896-w","ISSN":"1614-7499","issue":"18","journalAbbreviation":"Environ Sci Pollut Res","language":"en","page":"22336-22352","source":"Springer Link","title":"Climatic changes and their role in emergence and re-emergence of diseases","volume":"27","author":[{"family":"El-Sayed","given":"Amr"},{"family":"Kamel","given":"Mohamed"}],"issued":{"date-parts":[["2020",6,1]]}}}],"schema":"https://github.com/citation-style-language/schema/raw/master/csl-citation.json"} </w:instrText>
      </w:r>
      <w:r w:rsidR="0065292D" w:rsidRPr="003C2D3E">
        <w:fldChar w:fldCharType="separate"/>
      </w:r>
      <w:r w:rsidR="0BCEE06D" w:rsidRPr="003C2D3E">
        <w:rPr>
          <w:kern w:val="0"/>
          <w:vertAlign w:val="superscript"/>
        </w:rPr>
        <w:t>3</w:t>
      </w:r>
      <w:r w:rsidR="0065292D" w:rsidRPr="003C2D3E">
        <w:fldChar w:fldCharType="end"/>
      </w:r>
      <w:r w:rsidR="64E1DD9C" w:rsidRPr="003C2D3E">
        <w:t xml:space="preserve">. </w:t>
      </w:r>
      <w:r w:rsidR="59D99EE3">
        <w:t xml:space="preserve">Similar to </w:t>
      </w:r>
      <w:del w:id="4" w:author="Pranav Kulkarni" w:date="2025-09-04T13:58:00Z" w16du:dateUtc="2025-09-04T20:58:00Z">
        <w:r w:rsidR="59D99EE3" w:rsidDel="004B1A7B">
          <w:delText>arthropod</w:delText>
        </w:r>
      </w:del>
      <w:ins w:id="5" w:author="Pranav Kulkarni" w:date="2025-09-04T13:58:00Z" w16du:dateUtc="2025-09-04T20:58:00Z">
        <w:r w:rsidR="004B1A7B">
          <w:t>vector</w:t>
        </w:r>
      </w:ins>
      <w:r w:rsidR="59D99EE3">
        <w:t xml:space="preserve">-borne diseases, rodent-borne diseases are also expected to be affected by climate change </w:t>
      </w:r>
      <w:r w:rsidR="6E2B5906">
        <w:fldChar w:fldCharType="begin"/>
      </w:r>
      <w:r w:rsidR="00300BE3">
        <w:instrText xml:space="preserve"> ADDIN ZOTERO_ITEM CSL_CITATION {"citationID":"ODL2oodg","properties":{"formattedCitation":"\\super 2,3,5\\nosupersub{}","plainCitation":"2,3,5","noteIndex":0},"citationItems":[{"id":667,"uris":["http://zotero.org/groups/5467322/items/S7T632NF"],"itemData":{"id":667,"type":"article-journal","abstract":"Emerging infectious diseases (EIDs), especially those with zoonotic potential, are a growing threat to global health, economy, and safety. The influence of global warming and geoclimatic variations on zoonotic disease epidemiology is evident by alterations in the host, vector, and pathogen dynamics and their interactions. The objective of this article is to review the current literature on the observed impacts of climate change on zoonoses and discuss future trends. We evaluated several climate models to assess the projections of various zoonoses driven by the predicted climate variations. Many climate projections revealed potential geographical expansion and the severity of vector-borne, waterborne, foodborne, rodent-borne, and airborne zoonoses. However, there are still some knowledge gaps, and further research needs to be conducted to fully understand the magnitude and consequences of some of these changes. Certainly, by understanding the impact of climate change on zoonosis emergence and distribution, we could better plan for climate mitigation and climate adaptation strategies.","container-title":"Acta Tropica","DOI":"10.1016/j.actatropica.2021.106225","ISSN":"0001-706X","journalAbbreviation":"Acta Tropica","page":"106225","source":"ScienceDirect","title":"Climate change and zoonoses: A review of the current status, knowledge gaps, and future trends","title-short":"Climate change and zoonoses","volume":"226","author":[{"family":"Rupasinghe","given":"Ruwini"},{"family":"Chomel","given":"Bruno B."},{"family":"Martínez-López","given":"Beatriz"}],"issued":{"date-parts":[["2022",2,1]]}}},{"id":669,"uris":["http://zotero.org/groups/5467322/items/WHHE6UA8"],"itemData":{"id":669,"type":"article-journal","abstract":"Global warming and the associated climate changes are predictable. They are enhanced by burning of fossil fuels and the emission of huge amounts of CO2 gas which resulted in greenhouse effect. It is expected that the average global temperature will increase with 2–5 °C in the next decades. As a result, the earth will exhibit marked climatic changes characterized by extremer weather events in the coming decades, such as the increase in temperature, rainfall, summertime, droughts, more frequent and stronger tornadoes and hurricanes. Epidemiological disease cycle includes host, pathogen and in certain cases intermediate host/vector. A complex mixture of various environmental conditions (e.g. temperature and humidity) determines the suitable habitat/ecological niche for every vector host. The availability of suitable vectors is a precondition for the emergence of vector-borne pathogens. Climate changes and global warming will have catastrophic effects on human, animal and environmental ecosystems. Pathogens, especially neglected tropical disease agents, are expected to emerge and re-emerge in several countries including Europe and North America. The lives of millions of people especially in developing countries will be at risk in direct and indirect ways. In the present review, the role of climate changes in the spread of infectious agents and their vectors is discussed. Examples of the major emerging viral, bacterial and parasitic diseases are also summarized.","container-title":"Environmental Science and Pollution Research","DOI":"10.1007/s11356-020-08896-w","ISSN":"1614-7499","issue":"18","journalAbbreviation":"Environ Sci Pollut Res","language":"en","page":"22336-22352","source":"Springer Link","title":"Climatic changes and their role in emergence and re-emergence of diseases","volume":"27","author":[{"family":"El-Sayed","given":"Amr"},{"family":"Kamel","given":"Mohamed"}],"issued":{"date-parts":[["2020",6,1]]}}},{"id":673,"uris":["http://zotero.org/groups/5467322/items/ZD8BMCMA"],"itemData":{"id":673,"type":"article-journal","abstract":"Rodents are known to be reservoir hosts for at least 60 zoonotic diseases and are known to play an important role in their transmission and spread in different ways. We sampled different rodent communities within and around human settlements in Northern Senegal, an area subjected to major environmental transformations associated with global changes. Herein, we conducted an epidemiological study on their bacterial communities. One hundred and seventy-one (171) invasive and native rodents were captured, 50 from outdoor trapping sites and 121 rodents from indoor habitats, consisting of five species. The DNA of thirteen pathogens was successfully screened on the rodents’ spleens. We found: 2.3% of spleens positive to Piroplasmida and amplified one which gave a potentially new species Candidatus “Theileria senegalensis”; 9.35% of Bartonella spp. and amplified 10, giving three genotypes; 3.5% of filariasis species; 18.12% of Anaplasmataceae species and amplified only 5, giving a new potential species Candidatus “Ehrlichia senegalensis”; 2.33% of Hepatozoon spp.; 3.5% of Kinetoplastidae spp.; and 15.2% of Borrelia spp. and amplified 8 belonging all to Borrelia crocidurae. Some of the species of pathogens carried by the rodents of our studied area may be unknown because most of those we have identified are new species. In one bacterial taxon, Anaplasma, a positive correlation between host body mass and infection was found. Overall, male and invasive rodents appeared less infected than female and native ones, respectively.","container-title":"Pathogens","DOI":"10.3390/pathogens9030202","ISSN":"2076-0817","issue":"3","language":"en","license":"http://creativecommons.org/licenses/by/3.0/","note":"number: 3\npublisher: Multidisciplinary Digital Publishing Institute","page":"202","source":"www.mdpi.com","title":"Rodents as Hosts of Pathogens and Related Zoonotic Disease Risk","volume":"9","author":[{"family":"Dahmana","given":"Handi"},{"family":"Granjon","given":"Laurent"},{"family":"Diagne","given":"Christophe"},{"family":"Davoust","given":"Bernard"},{"family":"Fenollar","given":"Florence"},{"family":"Mediannikov","given":"Oleg"}],"issued":{"date-parts":[["2020",3]]}}}],"schema":"https://github.com/citation-style-language/schema/raw/master/csl-citation.json"} </w:instrText>
      </w:r>
      <w:r w:rsidR="6E2B5906">
        <w:fldChar w:fldCharType="separate"/>
      </w:r>
      <w:r w:rsidR="00300BE3" w:rsidRPr="00300BE3">
        <w:rPr>
          <w:rFonts w:cs="Arial"/>
          <w:kern w:val="0"/>
          <w:vertAlign w:val="superscript"/>
        </w:rPr>
        <w:t>2,3,5</w:t>
      </w:r>
      <w:r w:rsidR="6E2B5906">
        <w:fldChar w:fldCharType="end"/>
      </w:r>
      <w:r w:rsidR="59D99EE3">
        <w:t>.</w:t>
      </w:r>
      <w:ins w:id="6" w:author="Pranav Kulkarni" w:date="2025-09-04T14:01:00Z" w16du:dateUtc="2025-09-04T21:01:00Z">
        <w:r w:rsidR="004F55EF">
          <w:t xml:space="preserve"> </w:t>
        </w:r>
      </w:ins>
    </w:p>
    <w:p w14:paraId="6F2DCA4F" w14:textId="467CC008" w:rsidR="00A74250" w:rsidRDefault="1D2F70E3" w:rsidP="004F55EF">
      <w:del w:id="7" w:author="Pranav Kulkarni" w:date="2025-09-04T13:58:00Z" w16du:dateUtc="2025-09-04T20:58:00Z">
        <w:r w:rsidRPr="003C2D3E" w:rsidDel="00B624F9">
          <w:delText xml:space="preserve">Climate change </w:delText>
        </w:r>
        <w:r w:rsidR="300CD335" w:rsidRPr="003C2D3E" w:rsidDel="00B624F9">
          <w:delText xml:space="preserve">affects </w:delText>
        </w:r>
        <w:r w:rsidR="009970E2" w:rsidDel="00B624F9">
          <w:delText xml:space="preserve">vector-borne </w:delText>
        </w:r>
        <w:r w:rsidR="300CD335" w:rsidRPr="003C2D3E" w:rsidDel="00B624F9">
          <w:delText xml:space="preserve">disease risk </w:delText>
        </w:r>
        <w:r w:rsidR="3CE4F1E8" w:rsidDel="00B624F9">
          <w:delText xml:space="preserve">via </w:delText>
        </w:r>
        <w:r w:rsidR="300CD335" w:rsidRPr="003C2D3E" w:rsidDel="00B624F9">
          <w:delText xml:space="preserve">three key </w:delText>
        </w:r>
        <w:r w:rsidR="0017695B" w:rsidDel="00B624F9">
          <w:delText>mechanisms</w:delText>
        </w:r>
        <w:r w:rsidR="721CF609" w:rsidDel="00B624F9">
          <w:delText>:</w:delText>
        </w:r>
        <w:r w:rsidR="300CD335" w:rsidRPr="003C2D3E" w:rsidDel="00B624F9">
          <w:delText xml:space="preserve"> (i) </w:delText>
        </w:r>
        <w:r w:rsidR="53F6D937" w:rsidRPr="003C2D3E" w:rsidDel="00B624F9">
          <w:delText xml:space="preserve">the </w:delText>
        </w:r>
        <w:r w:rsidR="300CD335" w:rsidRPr="003C2D3E" w:rsidDel="00B624F9">
          <w:delText>expansion of suitable habitats</w:delText>
        </w:r>
        <w:r w:rsidR="202E5DF6" w:rsidDel="00B624F9">
          <w:delText>,</w:delText>
        </w:r>
        <w:r w:rsidR="300CD335" w:rsidRPr="003C2D3E" w:rsidDel="00B624F9">
          <w:delText xml:space="preserve"> </w:delText>
        </w:r>
        <w:r w:rsidR="145464E0" w:rsidRPr="003C2D3E" w:rsidDel="00B624F9">
          <w:delText xml:space="preserve">(ii) </w:delText>
        </w:r>
        <w:r w:rsidR="03C7951E" w:rsidRPr="003C2D3E" w:rsidDel="00B624F9">
          <w:delText xml:space="preserve">warmer zones </w:delText>
        </w:r>
        <w:r w:rsidR="145464E0" w:rsidRPr="003C2D3E" w:rsidDel="00B624F9">
          <w:delText>chang</w:delText>
        </w:r>
        <w:r w:rsidR="674366C6" w:rsidRPr="003C2D3E" w:rsidDel="00B624F9">
          <w:delText>ing</w:delText>
        </w:r>
        <w:r w:rsidR="145464E0" w:rsidRPr="003C2D3E" w:rsidDel="00B624F9">
          <w:delText xml:space="preserve"> </w:delText>
        </w:r>
        <w:r w:rsidR="60908A06" w:rsidDel="00B624F9">
          <w:delText xml:space="preserve">vector </w:delText>
        </w:r>
        <w:r w:rsidR="145464E0" w:rsidRPr="003C2D3E" w:rsidDel="00B624F9">
          <w:delText>behavior</w:delText>
        </w:r>
        <w:r w:rsidR="2B30D12E" w:rsidRPr="003C2D3E" w:rsidDel="00B624F9">
          <w:delText xml:space="preserve"> </w:delText>
        </w:r>
        <w:r w:rsidR="79339E8B" w:rsidDel="00B624F9">
          <w:delText xml:space="preserve">, and, </w:delText>
        </w:r>
        <w:r w:rsidR="300CD335" w:rsidRPr="003C2D3E" w:rsidDel="00B624F9">
          <w:delText>(ii</w:delText>
        </w:r>
        <w:r w:rsidR="145464E0" w:rsidRPr="003C2D3E" w:rsidDel="00B624F9">
          <w:delText>i</w:delText>
        </w:r>
        <w:r w:rsidR="300CD335" w:rsidRPr="003C2D3E" w:rsidDel="00B624F9">
          <w:delText>) longer disease outbreak seasons</w:delText>
        </w:r>
        <w:r w:rsidR="009970E2" w:rsidDel="00B624F9">
          <w:delText xml:space="preserve"> </w:delText>
        </w:r>
        <w:r w:rsidR="00231648" w:rsidRPr="003C2D3E" w:rsidDel="00B624F9">
          <w:fldChar w:fldCharType="begin"/>
        </w:r>
        <w:r w:rsidR="00300BE3" w:rsidDel="00B624F9">
          <w:delInstrText xml:space="preserve"> ADDIN ZOTERO_ITEM CSL_CITATION {"citationID":"a2khh1vq5m7","properties":{"formattedCitation":"\\super 6\\nosupersub{}","plainCitation":"6","noteIndex":0},"citationItems":[{"id":952,"uris":["http://zotero.org/groups/5467322/items/PMBFCEG3"],"itemData":{"id":952,"type":"webpage","abstract":"The risk of vector-borne diseases like dengue and Zika will increase as climate change alters temperatures and weather patterns. Here's what you need to know.","container-title":"Wellcome","language":"en","title":"How does climate change affect vector-borne diseases? | News","title-short":"How does climate change affect vector-borne diseases?","URL":"https://wellcome.org/news/how-climate-change-affects-vector-borne-diseases","author":[{"literal":"Wellcome Trust"}],"accessed":{"date-parts":[["2025",3,12]]},"issued":{"date-parts":[["2024",5,14]]}}}],"schema":"https://github.com/citation-style-language/schema/raw/master/csl-citation.json"} </w:delInstrText>
        </w:r>
        <w:r w:rsidR="00231648" w:rsidRPr="003C2D3E" w:rsidDel="00B624F9">
          <w:fldChar w:fldCharType="separate"/>
        </w:r>
        <w:r w:rsidR="00300BE3" w:rsidRPr="00300BE3" w:rsidDel="00B624F9">
          <w:rPr>
            <w:rFonts w:cs="Arial"/>
            <w:kern w:val="0"/>
            <w:vertAlign w:val="superscript"/>
          </w:rPr>
          <w:delText>6</w:delText>
        </w:r>
        <w:r w:rsidR="00231648" w:rsidRPr="003C2D3E" w:rsidDel="00B624F9">
          <w:fldChar w:fldCharType="end"/>
        </w:r>
        <w:r w:rsidR="0B1C4C46" w:rsidRPr="003C2D3E" w:rsidDel="00B624F9">
          <w:delText>.</w:delText>
        </w:r>
        <w:r w:rsidR="399BD995" w:rsidDel="00B624F9">
          <w:delText xml:space="preserve"> </w:delText>
        </w:r>
        <w:r w:rsidR="004847B7" w:rsidRPr="003C2D3E" w:rsidDel="00B624F9">
          <w:fldChar w:fldCharType="begin"/>
        </w:r>
        <w:r w:rsidR="00300BE3" w:rsidDel="00B624F9">
          <w:delInstrText xml:space="preserve"> ADDIN ZOTERO_ITEM CSL_CITATION {"citationID":"H66dWQZu","properties":{"formattedCitation":"\\super 2,3,7\\nosupersub{}","plainCitation":"2,3,7","dontUpdate":true,"noteIndex":0},"citationItems":[{"id":667,"uris":["http://zotero.org/groups/5467322/items/S7T632NF"],"itemData":{"id":667,"type":"article-journal","abstract":"Emerging infectious diseases (EIDs), especially those with zoonotic potential, are a growing threat to global health, economy, and safety. The influence of global warming and geoclimatic variations on zoonotic disease epidemiology is evident by alterations in the host, vector, and pathogen dynamics and their interactions. The objective of this article is to review the current literature on the observed impacts of climate change on zoonoses and discuss future trends. We evaluated several climate models to assess the projections of various zoonoses driven by the predicted climate variations. Many climate projections revealed potential geographical expansion and the severity of vector-borne, waterborne, foodborne, rodent-borne, and airborne zoonoses. However, there are still some knowledge gaps, and further research needs to be conducted to fully understand the magnitude and consequences of some of these changes. Certainly, by understanding the impact of climate change on zoonosis emergence and distribution, we could better plan for climate mitigation and climate adaptation strategies.","container-title":"Acta Tropica","DOI":"10.1016/j.actatropica.2021.106225","ISSN":"0001-706X","journalAbbreviation":"Acta Tropica","page":"106225","source":"ScienceDirect","title":"Climate change and zoonoses: A review of the current status, knowledge gaps, and future trends","title-short":"Climate change and zoonoses","volume":"226","author":[{"family":"Rupasinghe","given":"Ruwini"},{"family":"Chomel","given":"Bruno B."},{"family":"Martínez-López","given":"Beatriz"}],"issued":{"date-parts":[["2022",2,1]]}}},{"id":669,"uris":["http://zotero.org/groups/5467322/items/WHHE6UA8"],"itemData":{"id":669,"type":"article-journal","abstract":"Global warming and the associated climate changes are predictable. They are enhanced by burning of fossil fuels and the emission of huge amounts of CO2 gas which resulted in greenhouse effect. It is expected that the average global temperature will increase with 2–5 °C in the next decades. As a result, the earth will exhibit marked climatic changes characterized by extremer weather events in the coming decades, such as the increase in temperature, rainfall, summertime, droughts, more frequent and stronger tornadoes and hurricanes. Epidemiological disease cycle includes host, pathogen and in certain cases intermediate host/vector. A complex mixture of various environmental conditions (e.g. temperature and humidity) determines the suitable habitat/ecological niche for every vector host. The availability of suitable vectors is a precondition for the emergence of vector-borne pathogens. Climate changes and global warming will have catastrophic effects on human, animal and environmental ecosystems. Pathogens, especially neglected tropical disease agents, are expected to emerge and re-emerge in several countries including Europe and North America. The lives of millions of people especially in developing countries will be at risk in direct and indirect ways. In the present review, the role of climate changes in the spread of infectious agents and their vectors is discussed. Examples of the major emerging viral, bacterial and parasitic diseases are also summarized.","container-title":"Environmental Science and Pollution Research","DOI":"10.1007/s11356-020-08896-w","ISSN":"1614-7499","issue":"18","journalAbbreviation":"Environ Sci Pollut Res","language":"en","page":"22336-22352","source":"Springer Link","title":"Climatic changes and their role in emergence and re-emergence of diseases","volume":"27","author":[{"family":"El-Sayed","given":"Amr"},{"family":"Kamel","given":"Mohamed"}],"issued":{"date-parts":[["2020",6,1]]}}},{"id":673,"uris":["http://zotero.org/groups/5467322/items/ZD8BMCMA"],"itemData":{"id":673,"type":"article-journal","abstract":"Rodents are known to be reservoir hosts for at least 60 zoonotic diseases and are known to play an important role in their transmission and spread in different ways. We sampled different rodent communities within and around human settlements in Northern Senegal, an area subjected to major environmental transformations associated with global changes. Herein, we conducted an epidemiological study on their bacterial communities. One hundred and seventy-one (171) invasive and native rodents were captured, 50 from outdoor trapping sites and 121 rodents from indoor habitats, consisting of five species. The DNA of thirteen pathogens was successfully screened on the rodents’ spleens. We found: 2.3% of spleens positive to Piroplasmida and amplified one which gave a potentially new species Candidatus “Theileria senegalensis”; 9.35% of Bartonella spp. and amplified 10, giving three genotypes; 3.5% of filariasis species; 18.12% of Anaplasmataceae species and amplified only 5, giving a new potential species Candidatus “Ehrlichia senegalensis”; 2.33% of Hepatozoon spp.; 3.5% of Kinetoplastidae spp.; and 15.2% of Borrelia spp. and amplified 8 belonging all to Borrelia crocidurae. Some of the species of pathogens carried by the rodents of our studied area may be unknown because most of those we have identified are new species. In one bacterial taxon, Anaplasma, a positive correlation between host body mass and infection was found. Overall, male and invasive rodents appeared less infected than female and native ones, respectively.","container-title":"Pathogens","DOI":"10.3390/pathogens9030202","ISSN":"2076-0817","issue":"3","language":"en","license":"http://creativecommons.org/licenses/by/3.0/","note":"number: 3\npublisher: Multidisciplinary Digital Publishing Institute","page":"202","source":"www.mdpi.com","title":"Rodents as Hosts of Pathogens and Related Zoonotic Disease Risk","volume":"9","author":[{"family":"Dahmana","given":"Handi"},{"family":"Granjon","given":"Laurent"},{"family":"Diagne","given":"Christophe"},{"family":"Davoust","given":"Bernard"},{"family":"Fenollar","given":"Florence"},{"family":"Mediannikov","given":"Oleg"}],"issued":{"date-parts":[["2020",3]]}}},{"id":612,"uris":["http://zotero.org/groups/5467322/items/CRYF3BVJ"],"itemData":{"id":612,"type":"article-journal","container-title":"Nature","ISSN":"1476-4687","issue":"7919","journalAbbreviation":"Nature","note":"publisher: Nature Publishing Group","page":"555-562","title":"Climate change increases cross-species viral transmission risk","volume":"607","author":[{"family":"Carlson","given":"Colin J"},{"family":"Albery","given":"Gregory F"},{"family":"Merow","given":"Cory"},{"family":"Trisos","given":"Christopher H"},{"family":"Zipfel","given":"Casey M"},{"family":"Eskew","given":"Evan A"},{"family":"Olival","given":"Kevin J"},{"family":"Ross","given":"Noam"},{"family":"Bansal","given":"Shweta"}],"issued":{"date-parts":[["2022"]]}}}],"schema":"https://github.com/citation-style-language/schema/raw/master/csl-citation.json"} </w:delInstrText>
        </w:r>
        <w:r w:rsidR="004847B7" w:rsidRPr="003C2D3E" w:rsidDel="00B624F9">
          <w:fldChar w:fldCharType="separate"/>
        </w:r>
        <w:r w:rsidR="004847B7" w:rsidRPr="003C2D3E" w:rsidDel="00B624F9">
          <w:fldChar w:fldCharType="end"/>
        </w:r>
        <w:r w:rsidR="64E1DD9C" w:rsidRPr="003C2D3E" w:rsidDel="00B624F9">
          <w:delText xml:space="preserve"> </w:delText>
        </w:r>
        <w:r w:rsidR="4AC5418F" w:rsidDel="00B624F9">
          <w:delText>Carlson et al. (2022), estimated that</w:delText>
        </w:r>
      </w:del>
      <w:ins w:id="8" w:author="Pranav Kulkarni" w:date="2025-09-04T13:58:00Z" w16du:dateUtc="2025-09-04T20:58:00Z">
        <w:r w:rsidR="00B624F9">
          <w:t>It is estimated that</w:t>
        </w:r>
      </w:ins>
      <w:r w:rsidR="4AC5418F">
        <w:t xml:space="preserve">, globally, more than 3000 mammalian species, including rodents, are expected to change habitats by 2070 </w:t>
      </w:r>
      <w:r w:rsidR="0AA07E49">
        <w:fldChar w:fldCharType="begin"/>
      </w:r>
      <w:r w:rsidR="00AF4842">
        <w:instrText xml:space="preserve"> ADDIN ZOTERO_ITEM CSL_CITATION {"citationID":"hJ4BakGJ","properties":{"formattedCitation":"\\super 6\\nosupersub{}","plainCitation":"6","noteIndex":0},"citationItems":[{"id":612,"uris":["http://zotero.org/groups/5467322/items/CRYF3BVJ"],"itemData":{"id":612,"type":"article-journal","container-title":"Nature","ISSN":"1476-4687","issue":"7919","journalAbbreviation":"Nature","note":"publisher: Nature Publishing Group","page":"555-562","title":"Climate change increases cross-species viral transmission risk","volume":"607","author":[{"family":"Carlson","given":"Colin J"},{"family":"Albery","given":"Gregory F"},{"family":"Merow","given":"Cory"},{"family":"Trisos","given":"Christopher H"},{"family":"Zipfel","given":"Casey M"},{"family":"Eskew","given":"Evan A"},{"family":"Olival","given":"Kevin J"},{"family":"Ross","given":"Noam"},{"family":"Bansal","given":"Shweta"}],"issued":{"date-parts":[["2022"]]}}}],"schema":"https://github.com/citation-style-language/schema/raw/master/csl-citation.json"} </w:instrText>
      </w:r>
      <w:r w:rsidR="0AA07E49">
        <w:fldChar w:fldCharType="separate"/>
      </w:r>
      <w:r w:rsidR="00AF4842" w:rsidRPr="00AF4842">
        <w:rPr>
          <w:rFonts w:cs="Arial"/>
          <w:kern w:val="0"/>
          <w:vertAlign w:val="superscript"/>
        </w:rPr>
        <w:t>6</w:t>
      </w:r>
      <w:r w:rsidR="0AA07E49">
        <w:fldChar w:fldCharType="end"/>
      </w:r>
      <w:r w:rsidR="4AC5418F">
        <w:t xml:space="preserve">. </w:t>
      </w:r>
      <w:r w:rsidR="32775A26">
        <w:t>This could have devastating impacts on disease spread.</w:t>
      </w:r>
      <w:r w:rsidR="626E1C34" w:rsidRPr="003C2D3E">
        <w:t xml:space="preserve"> </w:t>
      </w:r>
      <w:r w:rsidR="4A723D4C" w:rsidRPr="003C2D3E">
        <w:t xml:space="preserve">Guterres and de Lemos (2018) demonstrated that zoonotic outbreaks of rodent-borne hantaviral infections can be predicted with reasonable accuracy by tracking changes in the environmental and climatic </w:t>
      </w:r>
      <w:r w:rsidR="267850D8">
        <w:t>conditions</w:t>
      </w:r>
      <w:r w:rsidR="4A723D4C" w:rsidRPr="003C2D3E">
        <w:t xml:space="preserve"> </w:t>
      </w:r>
      <w:r w:rsidR="006C190D" w:rsidRPr="003C2D3E">
        <w:fldChar w:fldCharType="begin"/>
      </w:r>
      <w:r w:rsidR="00AF4842">
        <w:instrText xml:space="preserve"> ADDIN ZOTERO_ITEM CSL_CITATION {"citationID":"PtQRTTYm","properties":{"formattedCitation":"\\super 7\\nosupersub{}","plainCitation":"7","noteIndex":0},"citationItems":[{"id":680,"uris":["http://zotero.org/groups/5467322/items/ERNE8KZW"],"itemData":{"id":680,"type":"article-journal","abstract":"Most human pathogenic hantaviruses cause severe hemorrhagic fevers with a high rate of fatalities, such as occurs due to the genotypes causing hantavirus cardiopulmonary syndrome carried by the New World Sigmodontinae and Neotominae rodents. An increasing number of outbreaks and the possibility of cases spreading over international borders have led to greater interest in these viruses and the environmental determinants that facilitate their transmission. Rodents, shrews, moles and bats act as reservoir hosts of hantaviruses, and within the hantavirus transmission flow, the prevalence and distribution of infection in reservoir hosts is influenced by a range of factors. Climate change and landscape alteration affect hantavirus transmission, but the outcomes can differ among different hantaviruses and for the same virus in differentbiomes. However, it is evident that the underlying mechanisms that mediate hantavirus transmission are largely unknown, so that much work remains to be done regarding the transmission dynamics of hantaviruses. Overall, our review highlights the importance of examining interactions over several trophic levels and the underlying mechanisms (density and trait-mediated indirect effects) linking predation risk and hantavirus transmission, to develop an ecological framework to understand disease in natural, preserved and degraded systems.","container-title":"One Health","DOI":"10.1016/j.onehlt.2017.12.002","ISSN":"2352-7714","journalAbbreviation":"One Health","page":"27-33","source":"ScienceDirect","title":"Hantaviruses and a neglected environmental determinant","volume":"5","author":[{"family":"Guterres","given":"Alexandro"},{"family":"Lemos","given":"Elba Regina Sampaio","non-dropping-particle":"de"}],"issued":{"date-parts":[["2018",6,1]]}}}],"schema":"https://github.com/citation-style-language/schema/raw/master/csl-citation.json"} </w:instrText>
      </w:r>
      <w:r w:rsidR="006C190D" w:rsidRPr="003C2D3E">
        <w:fldChar w:fldCharType="separate"/>
      </w:r>
      <w:r w:rsidR="00AF4842" w:rsidRPr="00AF4842">
        <w:rPr>
          <w:rFonts w:cs="Arial"/>
          <w:kern w:val="0"/>
          <w:vertAlign w:val="superscript"/>
        </w:rPr>
        <w:t>7</w:t>
      </w:r>
      <w:r w:rsidR="006C190D" w:rsidRPr="003C2D3E">
        <w:fldChar w:fldCharType="end"/>
      </w:r>
      <w:r w:rsidR="4A723D4C" w:rsidRPr="003C2D3E">
        <w:t>.</w:t>
      </w:r>
      <w:r w:rsidR="626E1C34" w:rsidRPr="003C2D3E">
        <w:t xml:space="preserve"> </w:t>
      </w:r>
      <w:r w:rsidR="4AA6DB63">
        <w:t xml:space="preserve"> </w:t>
      </w:r>
      <w:r w:rsidR="626E1C34" w:rsidRPr="003C2D3E">
        <w:t>Particularly, the risk of</w:t>
      </w:r>
      <w:r w:rsidR="64E1DD9C" w:rsidRPr="003C2D3E">
        <w:t xml:space="preserve"> </w:t>
      </w:r>
      <w:r w:rsidR="00EB6147">
        <w:t>high consequence</w:t>
      </w:r>
      <w:r w:rsidR="626E1C34" w:rsidRPr="003C2D3E">
        <w:t xml:space="preserve"> </w:t>
      </w:r>
      <w:proofErr w:type="spellStart"/>
      <w:r w:rsidR="626E1C34" w:rsidRPr="008425C0">
        <w:rPr>
          <w:i/>
          <w:iCs w:val="0"/>
          <w:rPrChange w:id="9" w:author="Pranav Kulkarni" w:date="2025-09-04T13:59:00Z" w16du:dateUtc="2025-09-04T20:59:00Z">
            <w:rPr/>
          </w:rPrChange>
        </w:rPr>
        <w:t>mammarenaviral</w:t>
      </w:r>
      <w:proofErr w:type="spellEnd"/>
      <w:r w:rsidR="626E1C34" w:rsidRPr="003C2D3E">
        <w:t xml:space="preserve"> infections </w:t>
      </w:r>
      <w:r w:rsidR="698B5DE9">
        <w:t>in</w:t>
      </w:r>
      <w:r w:rsidR="626E1C34" w:rsidRPr="003C2D3E">
        <w:t xml:space="preserve"> humans, such as Lassa </w:t>
      </w:r>
      <w:r w:rsidR="7035C4CA">
        <w:t>f</w:t>
      </w:r>
      <w:r w:rsidR="64E1DD9C" w:rsidRPr="003C2D3E">
        <w:t>ever</w:t>
      </w:r>
      <w:r w:rsidR="626E1C34" w:rsidRPr="003C2D3E">
        <w:t xml:space="preserve"> </w:t>
      </w:r>
      <w:r w:rsidR="7C580E99" w:rsidRPr="003C2D3E">
        <w:t xml:space="preserve">(caused by Lassa </w:t>
      </w:r>
      <w:r w:rsidR="7035C4CA">
        <w:t>f</w:t>
      </w:r>
      <w:r w:rsidR="2642BD7F" w:rsidRPr="003C2D3E">
        <w:t>ever</w:t>
      </w:r>
      <w:r w:rsidR="7C580E99" w:rsidRPr="003C2D3E">
        <w:t xml:space="preserve"> virus) </w:t>
      </w:r>
      <w:r w:rsidR="1BA645B7">
        <w:t xml:space="preserve">and </w:t>
      </w:r>
      <w:r w:rsidR="626E1C34" w:rsidRPr="003C2D3E">
        <w:t>Argentine hemorrhagic fever</w:t>
      </w:r>
      <w:r w:rsidR="7C580E99" w:rsidRPr="003C2D3E">
        <w:t xml:space="preserve"> (caused by </w:t>
      </w:r>
      <w:proofErr w:type="spellStart"/>
      <w:r w:rsidR="7C580E99" w:rsidRPr="003C2D3E">
        <w:t>Junin</w:t>
      </w:r>
      <w:proofErr w:type="spellEnd"/>
      <w:r w:rsidR="7C580E99" w:rsidRPr="003C2D3E">
        <w:t xml:space="preserve"> virus)</w:t>
      </w:r>
      <w:r w:rsidR="626E1C34" w:rsidRPr="003C2D3E">
        <w:t xml:space="preserve">, </w:t>
      </w:r>
      <w:r w:rsidR="00660970">
        <w:t xml:space="preserve">which </w:t>
      </w:r>
      <w:r w:rsidR="00E42258" w:rsidRPr="003C2D3E">
        <w:t xml:space="preserve">have been selected as prototype viruses for pandemic </w:t>
      </w:r>
      <w:r w:rsidR="005C5C0B">
        <w:t xml:space="preserve">preparedness, </w:t>
      </w:r>
      <w:r w:rsidR="626E1C34" w:rsidRPr="003C2D3E">
        <w:t xml:space="preserve">will be </w:t>
      </w:r>
      <w:r w:rsidR="3518FC2D" w:rsidRPr="003C2D3E">
        <w:t>affected</w:t>
      </w:r>
      <w:r w:rsidR="626E1C34" w:rsidRPr="003C2D3E">
        <w:t xml:space="preserve"> given the expected changes in climate and</w:t>
      </w:r>
      <w:r w:rsidR="64E1DD9C" w:rsidRPr="003C2D3E">
        <w:t xml:space="preserve"> </w:t>
      </w:r>
      <w:r w:rsidR="05457C38" w:rsidRPr="003C2D3E">
        <w:t>the</w:t>
      </w:r>
      <w:r w:rsidR="626E1C34" w:rsidRPr="003C2D3E">
        <w:t xml:space="preserve"> environment in the coming</w:t>
      </w:r>
      <w:r w:rsidR="00AA323C">
        <w:t xml:space="preserve"> two to five</w:t>
      </w:r>
      <w:r w:rsidR="626E1C34" w:rsidRPr="003C2D3E">
        <w:t xml:space="preserve"> decades</w:t>
      </w:r>
      <w:r w:rsidR="629155FF" w:rsidRPr="003C2D3E">
        <w:t xml:space="preserve"> </w:t>
      </w:r>
      <w:r w:rsidR="007820C8" w:rsidRPr="003C2D3E">
        <w:fldChar w:fldCharType="begin"/>
      </w:r>
      <w:r w:rsidR="00AF4842">
        <w:instrText xml:space="preserve"> ADDIN ZOTERO_ITEM CSL_CITATION {"citationID":"a2d5bg6s2qc","properties":{"formattedCitation":"\\super 8\\uc0\\u8211{}11\\nosupersub{}","plainCitation":"8–11","noteIndex":0},"citationItems":[{"id":947,"uris":["http://zotero.org/groups/5467322/items/XNQ3V83I"],"itemData":{"id":947,"type":"article-journal","container-title":"Clinical Microbiology and Infection","DOI":"10.1111/j.1469-0691.2009.02847.x","ISSN":"1198743X","issue":"6","journalAbbreviation":"Clinical Microbiology and Infection","language":"en","license":"https://www.elsevier.com/tdm/userlicense/1.0/","page":"504-509","source":"DOI.org (Crossref)","title":"Influence of climate change on the incidence and impact of arenavirus diseases: a speculative assessment","title-short":"Influence of climate change on the incidence and impact of arenavirus diseases","volume":"15","author":[{"family":"Clegg","given":"J.C."}],"issued":{"date-parts":[["2009",6]]}}},{"id":1054,"uris":["http://zotero.org/groups/5467322/items/XN6I465X"],"itemData":{"id":1054,"type":"article-journal","abstract":"Abstract\n            \n              The drylands vesper mouse (\n              Calomys musculinus)\n              is the primary host for\n              Junin mammarenavirus\n              (JUNV), the etiological agent of Argentine hemorrhagic fever in humans. We assessed the potential distribution of\n              C. musculinus\n              and identified disease transmission hotspots under current climatic conditions and projected future scenarios, including severe (Representative Concentration Pathway 8.5) and intermediate (Representative Concentration Pathway 4.5) climate change scenarios in 2050 and 2070. Utilizing tree-based machine learning algorithms, we modeled\n              C. musculinus\n              distribution by incorporating bioclimatic and landscape predictors. The model showed strong performance, achieving\n              F\n              -scores between 80.22 and 83.09%. Key predictors indicated that\n              C. musculinus\n              prefers warm temperatures, moderate annual precipitation, low precipitation variability, and low pasture coverage. Under the severe climate change scenario, suitable areas for the rodent and hotspots for potential disease decreased. The intermediate scenario showed an expansion in\n              C. musculinus\n              distribution alongside increased potential hotspot zones. Despite the complexity of ecological systems and the limitations of the model, our findings offer a framework for preventive measures and ecological studies in regions prone to the expansion of\n              C. musculinus\n              and in hotspots for disease transmission driven by climate change.","container-title":"EcoHealth","DOI":"10.1007/s10393-025-01723-z","ISSN":"1612-9210","journalAbbreviation":"EcoHealth","language":"en","source":"DOI.org (Crossref)","title":"Climate Change Impact on Human-Rodent Interfaces: Modeling Junin Virus Reservoir Shifts","title-short":"Climate Change Impact on Human-Rodent Interfaces","URL":"https://link.springer.com/10.1007/s10393-025-01723-z","author":[{"family":"Flores-Pérez","given":"Nuri"},{"family":"Kulkarni","given":"Pranav"},{"family":"Uhart","given":"Marcela"},{"family":"Pandit","given":"Pranav S."}],"accessed":{"date-parts":[["2025",7,1]]},"issued":{"date-parts":[["2025",6,27]]}}},{"id":961,"uris":["http://zotero.org/groups/5467322/items/9BABI3VX"],"itemData":{"id":961,"type":"webpage","abstract":"Sixty-first session of WHO's Regional Committee for the Eastern Mediterranean. Zoonoses are defined as those diseases and infections naturally transmitted between people and vertebrate animals. There are three classes as follows: a) endemic zoonoses which are present in many places and affect many people and animals; b) epidemic zoonoses which are sporadic in temporal and spatial distribution; and c) emerging and re-emerging zoonoses which are newly appearing in a population or have existed previously but are rapidly increasing in incidence or geographical range. Examples of the latter include Rift Valley fever, SARS, pandemic influenza H1N1 2009, Yellow fever, Avian Influenza (H5N1) and (H7N9), West Nile virus and the Middle East respiratory syndrome coronavirus (MERS-CoV) reported in the recent past.","container-title":"World Health Organization - Regional Office for the Eastern Mediterranean","language":"fr-fr","title":"Zoonotic disease: emerging public health threats in the Region","title-short":"Zoonotic disease","URL":"http://www.emro.who.int/fr/about-who/rc61/zoonotic-diseases.html","author":[{"literal":"WHO EMRO"}],"accessed":{"date-parts":[["2025",3,21]]}}},{"id":675,"uris":["http://zotero.org/groups/5467322/items/YWDJETP9"],"itemData":{"id":675,"type":"article-journal","abstract":"Lassa fever is a longstanding public health concern in West Africa. Recent molecular studies have confirmed the fundamental role of the rodent host (Mastomys natalensis) in driving human infections, but control and prevention efforts remain hampered by a limited baseline understanding of the disease’s true incidence, geographical distribution and underlying drivers. Here, we show that Lassa fever occurrence and incidence is influenced by climate, poverty, agriculture and urbanisation factors. However, heterogeneous reporting processes and diagnostic laboratory access also appear to be important drivers of the patchy distribution of observed disease incidence. Using spatiotemporal predictive models we show that including climatic variability added retrospective predictive value over a baseline model (11% decrease in out-of-sample predictive error). However, predictions for 2020 show that a climate-driven model performs similarly overall to the baseline model. Overall, with ongoing improvements in surveillance there may be potential for forecasting Lassa fever incidence to inform health planning.","container-title":"Nature Communications","DOI":"10.1038/s41467-021-25910-y","ISSN":"2041-1723","issue":"1","journalAbbreviation":"Nat Commun","language":"en","license":"2021 The Author(s)","note":"publisher: Nature Publishing Group","page":"5759","source":"www.nature.com","title":"Geographical drivers and climate-linked dynamics of Lassa fever in Nigeria","volume":"12","author":[{"family":"Redding","given":"David W."},{"family":"Gibb","given":"Rory"},{"family":"Dan-Nwafor","given":"Chioma C."},{"family":"Ilori","given":"Elsie A."},{"family":"Yashe","given":"Rimamdeyati Usman"},{"family":"Oladele","given":"Saliu H."},{"family":"Amedu","given":"Michael O."},{"family":"Iniobong","given":"Akanimo"},{"family":"Attfield","given":"Lauren A."},{"family":"Donnelly","given":"Christl A."},{"family":"Abubakar","given":"Ibrahim"},{"family":"Jones","given":"Kate E."},{"family":"Ihekweazu","given":"Chikwe"}],"issued":{"date-parts":[["2021",10,1]]}}}],"schema":"https://github.com/citation-style-language/schema/raw/master/csl-citation.json"} </w:instrText>
      </w:r>
      <w:r w:rsidR="007820C8" w:rsidRPr="003C2D3E">
        <w:fldChar w:fldCharType="separate"/>
      </w:r>
      <w:r w:rsidR="00AF4842" w:rsidRPr="00AF4842">
        <w:rPr>
          <w:rFonts w:cs="Arial"/>
          <w:kern w:val="0"/>
          <w:vertAlign w:val="superscript"/>
        </w:rPr>
        <w:t>8–11</w:t>
      </w:r>
      <w:r w:rsidR="007820C8" w:rsidRPr="003C2D3E">
        <w:fldChar w:fldCharType="end"/>
      </w:r>
      <w:r w:rsidR="7C580E99">
        <w:t xml:space="preserve">. </w:t>
      </w:r>
      <w:del w:id="10" w:author="Pranav Kulkarni" w:date="2025-09-04T14:00:00Z" w16du:dateUtc="2025-09-04T21:00:00Z">
        <w:r w:rsidR="56DC84FB" w:rsidRPr="003C2D3E" w:rsidDel="00DF16B7">
          <w:delText xml:space="preserve">Specifically, </w:delText>
        </w:r>
        <w:r w:rsidR="05B3F438" w:rsidRPr="003C2D3E" w:rsidDel="00DF16B7">
          <w:delText xml:space="preserve">the </w:delText>
        </w:r>
        <w:r w:rsidR="56DC84FB" w:rsidDel="00DF16B7">
          <w:delText xml:space="preserve">risk of Lassa </w:delText>
        </w:r>
        <w:r w:rsidR="551A6088" w:rsidDel="00DF16B7">
          <w:delText>f</w:delText>
        </w:r>
        <w:r w:rsidR="4F0D15AE" w:rsidDel="00DF16B7">
          <w:delText>ever</w:delText>
        </w:r>
        <w:r w:rsidR="56DC84FB" w:rsidDel="00DF16B7">
          <w:delText xml:space="preserve"> </w:delText>
        </w:r>
        <w:r w:rsidR="56DC84FB" w:rsidRPr="78F5FBED" w:rsidDel="00DF16B7">
          <w:delText xml:space="preserve">(reservoir </w:delText>
        </w:r>
        <w:r w:rsidR="56DC84FB" w:rsidRPr="395584EC" w:rsidDel="00DF16B7">
          <w:rPr>
            <w:i/>
          </w:rPr>
          <w:delText>Mastomys natalensis</w:delText>
        </w:r>
        <w:r w:rsidR="56DC84FB" w:rsidDel="00DF16B7">
          <w:delText>)</w:delText>
        </w:r>
        <w:r w:rsidR="56DC84FB" w:rsidRPr="003C2D3E" w:rsidDel="00DF16B7">
          <w:delText xml:space="preserve"> </w:delText>
        </w:r>
        <w:r w:rsidR="56DC84FB" w:rsidDel="00DF16B7">
          <w:delText xml:space="preserve">in Western African countries is </w:delText>
        </w:r>
        <w:r w:rsidR="56DC84FB" w:rsidRPr="003C2D3E" w:rsidDel="00DF16B7">
          <w:delText xml:space="preserve">projected </w:delText>
        </w:r>
        <w:r w:rsidR="56DC84FB" w:rsidDel="00DF16B7">
          <w:delText>to</w:delText>
        </w:r>
        <w:r w:rsidR="56DC84FB" w:rsidRPr="003C2D3E" w:rsidDel="00DF16B7">
          <w:delText xml:space="preserve"> increase significantly as the regional climate changes over </w:delText>
        </w:r>
        <w:r w:rsidR="4D7245F0" w:rsidDel="00DF16B7">
          <w:delText xml:space="preserve">the </w:delText>
        </w:r>
        <w:r w:rsidR="56DC84FB" w:rsidRPr="003C2D3E" w:rsidDel="00DF16B7">
          <w:delText>coming</w:delText>
        </w:r>
        <w:r w:rsidR="136CFA06" w:rsidRPr="003C2D3E" w:rsidDel="00DF16B7">
          <w:delText xml:space="preserve"> </w:delText>
        </w:r>
        <w:r w:rsidR="2DF3FBD5" w:rsidDel="00DF16B7">
          <w:delText>two decades</w:delText>
        </w:r>
        <w:r w:rsidR="0025149C" w:rsidDel="00DF16B7">
          <w:delText xml:space="preserve"> </w:delText>
        </w:r>
        <w:r w:rsidR="00794BD1" w:rsidDel="00DF16B7">
          <w:fldChar w:fldCharType="begin"/>
        </w:r>
        <w:r w:rsidR="00CB43C6" w:rsidDel="00DF16B7">
          <w:delInstrText xml:space="preserve"> ADDIN ZOTERO_ITEM CSL_CITATION {"citationID":"a2gumcd4aqe","properties":{"formattedCitation":"\\super 12\\nosupersub{}","plainCitation":"12","noteIndex":0},"citationItems":[{"id":615,"uris":["http://zotero.org/groups/5467322/items/IIZ264JY"],"itemData":{"id":615,"type":"article-journal","container-title":"Methods in Ecology and Evolution","ISSN":"2041-210X","issue":"6","journalAbbreviation":"Methods in Ecology and Evolution","note":"publisher: Wiley Online Library","page":"646-655","title":"Environmental</w:delInstrText>
        </w:r>
        <w:r w:rsidR="00CB43C6" w:rsidDel="00DF16B7">
          <w:rPr>
            <w:rFonts w:ascii="Cambria Math" w:hAnsi="Cambria Math" w:cs="Cambria Math"/>
          </w:rPr>
          <w:delInstrText>‐</w:delInstrText>
        </w:r>
        <w:r w:rsidR="00CB43C6" w:rsidDel="00DF16B7">
          <w:delInstrText xml:space="preserve">mechanistic modelling of the impact of global change on human zoonotic disease emergence: A case study of Lassa fever","volume":"7","author":[{"family":"Redding","given":"David W"},{"family":"Moses","given":"Lina M"},{"family":"Cunningham","given":"Andrew A"},{"family":"Wood","given":"James"},{"family":"Jones","given":"Kate E"}],"issued":{"date-parts":[["2016"]]}}}],"schema":"https://github.com/citation-style-language/schema/raw/master/csl-citation.json"} </w:delInstrText>
        </w:r>
        <w:r w:rsidR="00794BD1" w:rsidDel="00DF16B7">
          <w:fldChar w:fldCharType="separate"/>
        </w:r>
        <w:r w:rsidR="00CB43C6" w:rsidRPr="00CB43C6" w:rsidDel="00DF16B7">
          <w:rPr>
            <w:rFonts w:cs="Arial"/>
            <w:kern w:val="0"/>
            <w:vertAlign w:val="superscript"/>
          </w:rPr>
          <w:delText>12</w:delText>
        </w:r>
        <w:r w:rsidR="00794BD1" w:rsidDel="00DF16B7">
          <w:fldChar w:fldCharType="end"/>
        </w:r>
        <w:r w:rsidR="56DC84FB" w:rsidDel="00DF16B7">
          <w:delText xml:space="preserve">. </w:delText>
        </w:r>
      </w:del>
    </w:p>
    <w:p w14:paraId="0465B5C5" w14:textId="39A02A23" w:rsidR="004847B7" w:rsidRPr="003C2D3E" w:rsidRDefault="39299224" w:rsidP="0037763B">
      <w:pPr>
        <w:spacing w:line="259" w:lineRule="auto"/>
      </w:pPr>
      <w:r>
        <w:t>A</w:t>
      </w:r>
      <w:r w:rsidR="64E1DD9C" w:rsidRPr="003C2D3E">
        <w:t xml:space="preserve">renavirus spillover into humans is </w:t>
      </w:r>
      <w:r w:rsidR="04CE05A9">
        <w:t xml:space="preserve">strongly affected by </w:t>
      </w:r>
      <w:r w:rsidR="56D379B0">
        <w:t xml:space="preserve">human-rodent contact and </w:t>
      </w:r>
      <w:r w:rsidR="271A2F91" w:rsidRPr="003C2D3E">
        <w:t xml:space="preserve">the </w:t>
      </w:r>
      <w:r w:rsidR="64E1DD9C">
        <w:t>distribution of rodent reservoirs</w:t>
      </w:r>
      <w:r w:rsidR="0A7AA701">
        <w:t xml:space="preserve">. </w:t>
      </w:r>
      <w:r w:rsidR="4263A8AD">
        <w:t>The main routes of</w:t>
      </w:r>
      <w:r w:rsidR="1BD53C0D" w:rsidRPr="003C2D3E">
        <w:t xml:space="preserve"> disease</w:t>
      </w:r>
      <w:r w:rsidR="4263A8AD">
        <w:t xml:space="preserve"> transmission </w:t>
      </w:r>
      <w:r w:rsidR="1EC82896">
        <w:t xml:space="preserve">among rodents and humans </w:t>
      </w:r>
      <w:r w:rsidR="4263A8AD">
        <w:t>include fomites, dried droppings</w:t>
      </w:r>
      <w:r w:rsidR="155FD84F" w:rsidRPr="003C2D3E">
        <w:t>,</w:t>
      </w:r>
      <w:r w:rsidR="4263A8AD">
        <w:t xml:space="preserve"> and urine through the oral route and</w:t>
      </w:r>
      <w:r w:rsidR="511916F2" w:rsidRPr="003C2D3E">
        <w:t>,</w:t>
      </w:r>
      <w:r w:rsidR="4263A8AD" w:rsidRPr="003C2D3E">
        <w:t xml:space="preserve"> less </w:t>
      </w:r>
      <w:r w:rsidR="4263A8AD">
        <w:t>frequently</w:t>
      </w:r>
      <w:r w:rsidR="52DCCA6D" w:rsidRPr="003C2D3E">
        <w:t>,</w:t>
      </w:r>
      <w:r w:rsidR="4263A8AD">
        <w:t xml:space="preserve"> through</w:t>
      </w:r>
      <w:r w:rsidR="501C099B" w:rsidRPr="003C2D3E">
        <w:t xml:space="preserve"> non-oral</w:t>
      </w:r>
      <w:r w:rsidR="4263A8AD">
        <w:t xml:space="preserve"> </w:t>
      </w:r>
      <w:r w:rsidR="628FADB2" w:rsidRPr="003C2D3E">
        <w:t xml:space="preserve">routes via </w:t>
      </w:r>
      <w:r w:rsidR="4263A8AD">
        <w:t>breathing, scratches</w:t>
      </w:r>
      <w:r w:rsidR="5529F7AA" w:rsidRPr="003C2D3E">
        <w:t>,</w:t>
      </w:r>
      <w:r w:rsidR="4263A8AD">
        <w:t xml:space="preserve"> and</w:t>
      </w:r>
      <w:r w:rsidR="00300BE3">
        <w:t xml:space="preserve"> </w:t>
      </w:r>
      <w:del w:id="11" w:author="Pranav Kulkarni" w:date="2025-09-04T15:07:00Z" w16du:dateUtc="2025-09-04T22:07:00Z">
        <w:r w:rsidR="001C0643" w:rsidDel="0039147E">
          <w:delText xml:space="preserve">and </w:delText>
        </w:r>
      </w:del>
      <w:r w:rsidR="001C0643">
        <w:t>biting from reservoir hosts</w:t>
      </w:r>
      <w:r w:rsidR="003D53B5">
        <w:t xml:space="preserve"> </w:t>
      </w:r>
      <w:r w:rsidR="003D53B5">
        <w:fldChar w:fldCharType="begin"/>
      </w:r>
      <w:r w:rsidR="00AF4842">
        <w:instrText xml:space="preserve"> ADDIN ZOTERO_ITEM CSL_CITATION {"citationID":"a1d67mlfu52","properties":{"formattedCitation":"\\super 12,13\\nosupersub{}","plainCitation":"12,13","noteIndex":0},"citationItems":[{"id":693,"uris":["http://zotero.org/groups/5467322/items/ZYYEUWN5"],"itemData":{"id":693,"type":"webpage","abstract":"Learn about viral hemorrhagic fevers (VHFs), how they spread, and how CDC is combatting them.","container-title":"Viral Hemorrhagic Fevers (VHFs)","language":"en-us","title":"About Viral Hemorrhagic Fevers","URL":"https://www.cdc.gov/viral-hemorrhagic-fevers/about/index.html","author":[{"family":"CDC","given":""}],"accessed":{"date-parts":[["2024",11,24]]},"issued":{"date-parts":[["2024",6,4]]}}},{"id":690,"uris":["http://zotero.org/groups/5467322/items/46LKJHS5","http://zotero.org/groups/5467322/items/ZNQN5UHU"],"itemData":{"id":690,"type":"article-journal","abstract":"Guanarito virus (GTOV) is a member of the family Arenaviridae and has been designated a category A bioterrorism agent by the US Centers for Disease Control and Prevention. It is endemic to Venezuela’s western region, and it is the etiological agent of “Venezuelan hemorrhagic fever” (VHF). Similar to other arenaviral hemorrhagic fevers, VHF is characterized by fever, mild hemorrhagic signs, nonspecific symptoms, thrombocytopenia, and leukopenia. Patients with severe disease usually develop signs of internal bleeding. Due to the absence of reference laboratories that can handle GTOV in endemic areas, diagnosis is primarily clinical and epidemiological. No antiviral therapies are available; thus, treatment includes only supportive analgesia and fluids. GTOV is transmitted by contact with the excreta of its rodent reservoir, Zygodontomys brevicauda. The main reasons for the emergence of the disease may be the increase in the human population, migration, and changes in land use patterns in rural areas. Social and environmental changes could make VHF an important cause of underdiagnosed acute febrile illnesses in regions near the endemic areas. Although there is evidence that GTOV circulates among rodents in different Venezuelan states, VHF cases have only been reported in the states of Portuguesa and Barinas. However, due to the increased frequency of invasions by humans into wildlife habitats, it is probable that VHF could become a public health problem in the nearby regions of Colombia and Brazil. The current Venezuelan political crisis is causing an increase in the migration of people and livestock, representing a risk for the redistribution and re-emergence of infectious diseases.","container-title":"Archives of Virology","DOI":"10.1007/s00705-022-05453-3","ISSN":"0304-8608","issue":"9","journalAbbreviation":"Arch Virol","note":"PMID: 35579715\nPMCID: PMC9110938","page":"1727-1738","source":"PubMed Central","title":"An updated review and current challenges of Guanarito virus infection, Venezuelan hemorrhagic fever","volume":"167","author":[{"family":"Silva-Ramos","given":"Carlos Ramiro"},{"family":"Montoya-Ruíz","given":"Carolina"},{"family":"Faccini-Martínez","given":"Álvaro A."},{"family":"Rodas","given":"Juan David"}],"issued":{"date-parts":[["2022"]]}}}],"schema":"https://github.com/citation-style-language/schema/raw/master/csl-citation.json"} </w:instrText>
      </w:r>
      <w:r w:rsidR="003D53B5">
        <w:fldChar w:fldCharType="separate"/>
      </w:r>
      <w:r w:rsidR="00AF4842" w:rsidRPr="00AF4842">
        <w:rPr>
          <w:rFonts w:cs="Arial"/>
          <w:kern w:val="0"/>
          <w:vertAlign w:val="superscript"/>
        </w:rPr>
        <w:t>12,13</w:t>
      </w:r>
      <w:r w:rsidR="003D53B5">
        <w:fldChar w:fldCharType="end"/>
      </w:r>
      <w:r w:rsidR="003D53B5">
        <w:t xml:space="preserve">. </w:t>
      </w:r>
      <w:r w:rsidR="00463D8D">
        <w:t xml:space="preserve">The likelihood of human-rodent contact is determined </w:t>
      </w:r>
      <w:r w:rsidR="00463D8D" w:rsidRPr="003C2D3E">
        <w:t xml:space="preserve">by </w:t>
      </w:r>
      <w:r w:rsidR="00463D8D">
        <w:t xml:space="preserve">anthropogenic </w:t>
      </w:r>
      <w:r w:rsidR="00463D8D" w:rsidRPr="003C2D3E">
        <w:t xml:space="preserve">factors </w:t>
      </w:r>
      <w:r w:rsidR="00463D8D">
        <w:t xml:space="preserve">like deforestation, human movement, changing agricultural patterns, </w:t>
      </w:r>
      <w:r w:rsidR="00463D8D" w:rsidRPr="003C2D3E">
        <w:t xml:space="preserve">as well as </w:t>
      </w:r>
      <w:r w:rsidR="00463D8D">
        <w:t>the increasing domestic/peri-domestic presence</w:t>
      </w:r>
      <w:r w:rsidR="00463D8D" w:rsidRPr="003C2D3E">
        <w:t xml:space="preserve"> of rodent species</w:t>
      </w:r>
      <w:r w:rsidR="00463D8D">
        <w:t xml:space="preserve"> </w:t>
      </w:r>
      <w:r w:rsidR="00463D8D">
        <w:fldChar w:fldCharType="begin"/>
      </w:r>
      <w:r w:rsidR="00AF4842">
        <w:instrText xml:space="preserve"> ADDIN ZOTERO_ITEM CSL_CITATION {"citationID":"a2m2i6mcdaq","properties":{"formattedCitation":"\\super 14\\nosupersub{}","plainCitation":"14","noteIndex":0},"citationItems":[{"id":687,"uris":["http://zotero.org/groups/5467322/items/TTN65TQX"],"itemData":{"id":687,"type":"article-journal","abstract":"Hemorrhagic fevers caused by viruses were identified in the late 1950s in South America. These viruses have existed in their hosts, the New World rodents, for millions of years. Their emergence as infectious agents in humans coincided with changes in the environment and farming practices that caused explosions in their host rodent populations. Zoonosis into humans likely occurs because the pathogenic New World arenaviruses use human transferrin receptor 1 to enter cells. The mortality rate after infection with these viruses is high, but the mechanism by which disease is induced is still not clear. Possibilities include direct effects of cellular infection or the induction of high levels of cytokines by infected sentinel cells of the immune system, leading to endothelia and thrombocyte dysfunction and neurological disease. Here we provide a review of the ecology and molecular and cellular biology of New World arenaviruses, as well as a discussion of the current animal models of infection. The development of animal models, coupled with an improved understanding of the infection pathway and host response, should lead to the discovery of new drugs for treating infections.","container-title":"Annual Review of Virology","DOI":"10.1146/annurev-virology-101416-042001","ISSN":"2327-056X, 2327-0578","issue":"Volume 4, 2017","language":"en","note":"publisher: Annual Reviews","page":"141-158","source":"www.annualreviews.org","title":"New World Arenavirus Biology","volume":"4","author":[{"family":"Sarute","given":"Nicolás"},{"family":"Ross","given":"Susan R."}],"issued":{"date-parts":[["2017",9,29]]}}}],"schema":"https://github.com/citation-style-language/schema/raw/master/csl-citation.json"} </w:instrText>
      </w:r>
      <w:r w:rsidR="00463D8D">
        <w:fldChar w:fldCharType="separate"/>
      </w:r>
      <w:r w:rsidR="00AF4842" w:rsidRPr="00AF4842">
        <w:rPr>
          <w:rFonts w:cs="Arial"/>
          <w:kern w:val="0"/>
          <w:vertAlign w:val="superscript"/>
        </w:rPr>
        <w:t>14</w:t>
      </w:r>
      <w:r w:rsidR="00463D8D">
        <w:fldChar w:fldCharType="end"/>
      </w:r>
      <w:r w:rsidR="00463D8D" w:rsidRPr="003C2D3E">
        <w:t xml:space="preserve">. </w:t>
      </w:r>
      <w:r w:rsidR="08E7C028" w:rsidRPr="352CFE06">
        <w:t>D</w:t>
      </w:r>
      <w:r w:rsidR="520CDE62" w:rsidRPr="395584EC">
        <w:rPr>
          <w:rFonts w:eastAsia="Arial" w:cs="Arial"/>
        </w:rPr>
        <w:t>rastic shifts in the habitats of rodent reservoirs of these zoonotic arenaviruses driven by changes in food availability, climate suitability, human population dynamics, and increasing human–rodent interactions</w:t>
      </w:r>
      <w:r w:rsidR="5AF47AD8" w:rsidRPr="352CFE06">
        <w:rPr>
          <w:rFonts w:eastAsia="Arial" w:cs="Arial"/>
        </w:rPr>
        <w:t xml:space="preserve"> are expected.</w:t>
      </w:r>
      <w:r w:rsidR="5997D21E" w:rsidRPr="0037763B">
        <w:rPr>
          <w:rFonts w:eastAsia="Arial" w:cs="Arial"/>
        </w:rPr>
        <w:t xml:space="preserve"> </w:t>
      </w:r>
      <w:r w:rsidR="12CA29F6" w:rsidRPr="0037763B">
        <w:rPr>
          <w:rFonts w:eastAsia="Arial" w:cs="Arial"/>
        </w:rPr>
        <w:t>In our previous</w:t>
      </w:r>
      <w:r w:rsidR="12CA29F6" w:rsidRPr="352CFE06">
        <w:rPr>
          <w:rFonts w:eastAsia="Arial" w:cs="Arial"/>
        </w:rPr>
        <w:t xml:space="preserve"> study, we estimated that the ecological habitat of </w:t>
      </w:r>
      <w:r w:rsidR="12CA29F6" w:rsidRPr="352CFE06">
        <w:rPr>
          <w:rFonts w:eastAsia="Arial" w:cs="Arial"/>
          <w:i/>
        </w:rPr>
        <w:t>Calomys musculinus</w:t>
      </w:r>
      <w:r w:rsidR="12CA29F6" w:rsidRPr="0037763B">
        <w:rPr>
          <w:rFonts w:eastAsia="Arial" w:cs="Arial"/>
        </w:rPr>
        <w:t xml:space="preserve">—the rodent reservoir of </w:t>
      </w:r>
      <w:proofErr w:type="spellStart"/>
      <w:r w:rsidR="12CA29F6" w:rsidRPr="0037763B">
        <w:rPr>
          <w:rFonts w:eastAsia="Arial" w:cs="Arial"/>
        </w:rPr>
        <w:t>Junin</w:t>
      </w:r>
      <w:proofErr w:type="spellEnd"/>
      <w:r w:rsidR="12CA29F6" w:rsidRPr="0037763B">
        <w:rPr>
          <w:rFonts w:eastAsia="Arial" w:cs="Arial"/>
        </w:rPr>
        <w:t xml:space="preserve"> virus (JUNV), which causes Argentine Hemorrhagic Fever (AHF)—will undergo </w:t>
      </w:r>
      <w:r w:rsidR="636C22E0" w:rsidRPr="0037763B">
        <w:rPr>
          <w:rFonts w:eastAsia="Arial" w:cs="Arial"/>
        </w:rPr>
        <w:t xml:space="preserve">substantial </w:t>
      </w:r>
      <w:r w:rsidR="12CA29F6">
        <w:rPr>
          <w:rFonts w:eastAsia="Arial" w:cs="Arial"/>
        </w:rPr>
        <w:t xml:space="preserve">changes in the future as a </w:t>
      </w:r>
      <w:r w:rsidR="2406FD5B" w:rsidRPr="0037763B">
        <w:rPr>
          <w:rFonts w:eastAsia="Arial" w:cs="Arial"/>
        </w:rPr>
        <w:t xml:space="preserve">response to </w:t>
      </w:r>
      <w:r w:rsidR="12CA29F6" w:rsidRPr="352CFE06">
        <w:rPr>
          <w:rFonts w:eastAsia="Arial" w:cs="Arial"/>
        </w:rPr>
        <w:t>climate change</w:t>
      </w:r>
      <w:r w:rsidR="00105DD2">
        <w:t xml:space="preserve"> </w:t>
      </w:r>
      <w:r w:rsidR="00D75EAB">
        <w:fldChar w:fldCharType="begin"/>
      </w:r>
      <w:r w:rsidR="00AF4842">
        <w:instrText xml:space="preserve"> ADDIN ZOTERO_ITEM CSL_CITATION {"citationID":"ad6q8puvuf","properties":{"formattedCitation":"\\super 2,9\\nosupersub{}","plainCitation":"2,9","noteIndex":0},"citationItems":[{"id":1054,"uris":["http://zotero.org/groups/5467322/items/XN6I465X"],"itemData":{"id":1054,"type":"article-journal","abstract":"Abstract\n            \n              The drylands vesper mouse (\n              Calomys musculinus)\n              is the primary host for\n              Junin mammarenavirus\n              (JUNV), the etiological agent of Argentine hemorrhagic fever in humans. We assessed the potential distribution of\n              C. musculinus\n              and identified disease transmission hotspots under current climatic conditions and projected future scenarios, including severe (Representative Concentration Pathway 8.5) and intermediate (Representative Concentration Pathway 4.5) climate change scenarios in 2050 and 2070. Utilizing tree-based machine learning algorithms, we modeled\n              C. musculinus\n              distribution by incorporating bioclimatic and landscape predictors. The model showed strong performance, achieving\n              F\n              -scores between 80.22 and 83.09%. Key predictors indicated that\n              C. musculinus\n              prefers warm temperatures, moderate annual precipitation, low precipitation variability, and low pasture coverage. Under the severe climate change scenario, suitable areas for the rodent and hotspots for potential disease decreased. The intermediate scenario showed an expansion in\n              C. musculinus\n              distribution alongside increased potential hotspot zones. Despite the complexity of ecological systems and the limitations of the model, our findings offer a framework for preventive measures and ecological studies in regions prone to the expansion of\n              C. musculinus\n              and in hotspots for disease transmission driven by climate change.","container-title":"EcoHealth","DOI":"10.1007/s10393-025-01723-z","ISSN":"1612-9210","journalAbbreviation":"EcoHealth","language":"en","source":"DOI.org (Crossref)","title":"Climate Change Impact on Human-Rodent Interfaces: Modeling Junin Virus Reservoir Shifts","title-short":"Climate Change Impact on Human-Rodent Interfaces","URL":"https://link.springer.com/10.1007/s10393-025-01723-z","author":[{"family":"Flores-Pérez","given":"Nuri"},{"family":"Kulkarni","given":"Pranav"},{"family":"Uhart","given":"Marcela"},{"family":"Pandit","given":"Pranav S."}],"accessed":{"date-parts":[["2025",7,1]]},"issued":{"date-parts":[["2025",6,27]]}}},{"id":667,"uris":["http://zotero.org/groups/5467322/items/S7T632NF"],"itemData":{"id":667,"type":"article-journal","abstract":"Emerging infectious diseases (EIDs), especially those with zoonotic potential, are a growing threat to global health, economy, and safety. The influence of global warming and geoclimatic variations on zoonotic disease epidemiology is evident by alterations in the host, vector, and pathogen dynamics and their interactions. The objective of this article is to review the current literature on the observed impacts of climate change on zoonoses and discuss future trends. We evaluated several climate models to assess the projections of various zoonoses driven by the predicted climate variations. Many climate projections revealed potential geographical expansion and the severity of vector-borne, waterborne, foodborne, rodent-borne, and airborne zoonoses. However, there are still some knowledge gaps, and further research needs to be conducted to fully understand the magnitude and consequences of some of these changes. Certainly, by understanding the impact of climate change on zoonosis emergence and distribution, we could better plan for climate mitigation and climate adaptation strategies.","container-title":"Acta Tropica","DOI":"10.1016/j.actatropica.2021.106225","ISSN":"0001-706X","journalAbbreviation":"Acta Tropica","page":"106225","source":"ScienceDirect","title":"Climate change and zoonoses: A review of the current status, knowledge gaps, and future trends","title-short":"Climate change and zoonoses","volume":"226","author":[{"family":"Rupasinghe","given":"Ruwini"},{"family":"Chomel","given":"Bruno B."},{"family":"Martínez-López","given":"Beatriz"}],"issued":{"date-parts":[["2022",2,1]]}}}],"schema":"https://github.com/citation-style-language/schema/raw/master/csl-citation.json"} </w:instrText>
      </w:r>
      <w:r w:rsidR="00D75EAB">
        <w:fldChar w:fldCharType="separate"/>
      </w:r>
      <w:r w:rsidR="00AF4842" w:rsidRPr="00AF4842">
        <w:rPr>
          <w:rFonts w:cs="Arial"/>
          <w:kern w:val="0"/>
          <w:vertAlign w:val="superscript"/>
        </w:rPr>
        <w:t>2,9</w:t>
      </w:r>
      <w:r w:rsidR="00D75EAB">
        <w:fldChar w:fldCharType="end"/>
      </w:r>
      <w:r w:rsidR="003E6BC1">
        <w:t xml:space="preserve">. </w:t>
      </w:r>
      <w:del w:id="12" w:author="Pranav Kulkarni" w:date="2025-09-04T14:01:00Z" w16du:dateUtc="2025-09-04T21:01:00Z">
        <w:r w:rsidR="00940090" w:rsidDel="00E00FD2">
          <w:delText>While i</w:delText>
        </w:r>
        <w:r w:rsidR="00240ABD" w:rsidRPr="352CFE06" w:rsidDel="00E00FD2">
          <w:rPr>
            <w:rFonts w:eastAsia="Arial" w:cs="Arial"/>
          </w:rPr>
          <w:delText xml:space="preserve">ncreasing </w:delText>
        </w:r>
        <w:r w:rsidR="00940090" w:rsidDel="00E00FD2">
          <w:delText>emergence of</w:delText>
        </w:r>
        <w:r w:rsidR="00240ABD" w:rsidRPr="395584EC" w:rsidDel="00E00FD2">
          <w:rPr>
            <w:rFonts w:eastAsia="Arial" w:cs="Arial"/>
          </w:rPr>
          <w:delText xml:space="preserve"> zoonotic arenaviruses m</w:delText>
        </w:r>
        <w:r w:rsidR="004F7A9A" w:rsidDel="00E00FD2">
          <w:rPr>
            <w:rFonts w:eastAsia="Arial" w:cs="Arial"/>
          </w:rPr>
          <w:delText xml:space="preserve">ight have become prominent due to improvements in </w:delText>
        </w:r>
        <w:r w:rsidR="00240ABD" w:rsidRPr="00DA2F0F" w:rsidDel="00E00FD2">
          <w:rPr>
            <w:rFonts w:eastAsia="Arial" w:cs="Arial"/>
          </w:rPr>
          <w:delText>detection capacities</w:delText>
        </w:r>
        <w:r w:rsidR="004F7A9A" w:rsidDel="00E00FD2">
          <w:rPr>
            <w:rFonts w:eastAsia="Arial" w:cs="Arial"/>
          </w:rPr>
          <w:delText>, the freque</w:delText>
        </w:r>
        <w:r w:rsidR="004F7658" w:rsidDel="00E00FD2">
          <w:rPr>
            <w:rFonts w:eastAsia="Arial" w:cs="Arial"/>
          </w:rPr>
          <w:delText xml:space="preserve">ncy of outbreaks can be </w:delText>
        </w:r>
        <w:r w:rsidR="00240ABD" w:rsidRPr="00DA2F0F" w:rsidDel="00E00FD2">
          <w:rPr>
            <w:rFonts w:eastAsia="Arial" w:cs="Arial"/>
          </w:rPr>
          <w:delText xml:space="preserve">likely </w:delText>
        </w:r>
        <w:r w:rsidR="004F7658" w:rsidDel="00E00FD2">
          <w:rPr>
            <w:rFonts w:eastAsia="Arial" w:cs="Arial"/>
          </w:rPr>
          <w:delText xml:space="preserve">attributed to </w:delText>
        </w:r>
        <w:r w:rsidR="00240ABD" w:rsidRPr="00DA2F0F" w:rsidDel="00E00FD2">
          <w:rPr>
            <w:rFonts w:eastAsia="Arial" w:cs="Arial"/>
          </w:rPr>
          <w:delText xml:space="preserve">increased </w:delText>
        </w:r>
        <w:r w:rsidR="00240ABD" w:rsidDel="00E00FD2">
          <w:rPr>
            <w:rFonts w:eastAsia="Arial" w:cs="Arial"/>
          </w:rPr>
          <w:delText xml:space="preserve">rodent </w:delText>
        </w:r>
        <w:r w:rsidR="00240ABD" w:rsidRPr="00DA2F0F" w:rsidDel="00E00FD2">
          <w:rPr>
            <w:rFonts w:eastAsia="Arial" w:cs="Arial"/>
          </w:rPr>
          <w:delText>host range and species interactions influenced by changing environmental variables</w:delText>
        </w:r>
        <w:r w:rsidR="00240ABD" w:rsidDel="00E00FD2">
          <w:rPr>
            <w:rFonts w:eastAsia="Arial" w:cs="Arial"/>
          </w:rPr>
          <w:delText xml:space="preserve"> </w:delText>
        </w:r>
        <w:r w:rsidR="00240ABD" w:rsidDel="00E00FD2">
          <w:rPr>
            <w:rFonts w:eastAsia="Arial" w:cs="Arial"/>
          </w:rPr>
          <w:fldChar w:fldCharType="begin"/>
        </w:r>
        <w:r w:rsidR="00CB43C6" w:rsidDel="00E00FD2">
          <w:rPr>
            <w:rFonts w:eastAsia="Arial" w:cs="Arial"/>
          </w:rPr>
          <w:delInstrText xml:space="preserve"> ADDIN ZOTERO_ITEM CSL_CITATION {"citationID":"a1og02c8mc0","properties":{"formattedCitation":"\\super 16,17\\nosupersub{}","plainCitation":"16,17","noteIndex":0},"citationItems":[{"id":1083,"uris":["http://zotero.org/groups/5467322/items/F4BK8T7S"],"itemData":{"id":1083,"type":"article-journal","abstract":"The genome sequences of five strains of a mammarenavirus were assembled from metagenomic data from pygmy mice (\n              Mus minutoides\n              ) captured in Sierra Leone. The nearest fully sequenced relatives of this virus, which was named Seli virus, are lymphocytic choriomeningitis virus, Lunk virus, and Ryukyu virus.\n            \n          , \n            ABSTRACT\n            \n              The genome sequences of five strains of a mammarenavirus were assembled from metagenomic data from pygmy mice (\n              Mus minutoides\n              ) captured in Sierra Leone. The nearest fully sequenced relatives of this virus, which was named Seli virus, are lymphocytic choriomeningitis virus, Lunk virus, and Ryukyu virus.","container-title":"Microbiology Resource Announcements","DOI":"10.1128/mra.00095-22","ISSN":"2576-098X","issue":"5","journalAbbreviation":"Microbiol Resour Announc","language":"en","page":"e00095-22","source":"DOI.org (Crossref)","title":"Genome Sequences of Five Arenaviruses from Pygmy Mice (Mus minutoides) in Sierra Leone","volume":"11","author":[{"family":"Vučak","given":"Matej"},{"family":"Bangura","given":"James"},{"family":"Ghersi","given":"Bruno M."},{"family":"Nichols","given":"Jenna"},{"family":"Hughes","given":"Joseph"},{"family":"Da Silva Filipe","given":"Ana"},{"family":"Tremeau-Bravard","given":"Alexandre"},{"family":"Wolking","given":"David J."},{"family":"Amara","given":"Emmanuel"},{"family":"Bangura","given":"Abdulai"},{"family":"Kanu","given":"Marilyn C."},{"family":"Kanu","given":"Osman T."},{"family":"Kargbo","given":"Dickson"},{"family":"Lavalie","given":"Edwin G."},{"family":"Lungay","given":"Victor"},{"family":"Robert","given":"Willie"},{"family":"Turay","given":"Mohamed"},{"family":"Fornie","given":"Steven"},{"family":"Samba","given":"Thomas T."},{"family":"Sesay","given":"Bankolay B."},{"family":"Swaray","given":"Patrick"},{"family":"Vandi","given":"Mohamed A."},{"family":"Bah","given":"Mohamed Alpha"},{"family":"Mansaray","given":"Andrew A."},{"family":"Bird","given":"Brian H."},{"family":"Davison","given":"Andrew J."}],"editor":[{"family":"Matthijnssens","given":"Jelle"}],"issued":{"date-parts":[["2022",5,19]]}}},{"id":695,"uris":["http://zotero.org/groups/5467322/items/CMCYS93F"],"itemData":{"id":695,"type":"article-journal","abstract":"Southeastern Asia is a recognised hotspot for emerging infectious diseases, many of which have an animal origin. Mammarenavirus infections contribute significantly to the human disease burden in both Africa and the Americas, but little data exists for Asia. To date only two mammarenaviruses, the widely spread lymphocytic choriomeningitis virus and the recently described Wēnzhōu virus have been identified in this region, but the zoonotic impact in Asia remains unknown. Here we report the presence of a novel mammarenavirus and of a genetic variant of the Wēnzhōu virus and provide evidence of mammarenavirus-associated human infection in Asia. The association of these viruses with widely distributed mammals of diverse species, commonly found in human dwellings and in peridomestic habitats, illustrates the potential for widespread zoonotic transmission and adds to the known aetiologies of infectious diseases for this region.","container-title":"eLife","DOI":"10.7554/eLife.13135","ISSN":"2050-084X","note":"publisher: eLife Sciences Publications, Ltd","page":"e13135","source":"eLife","title":"Evidence of human infection by a new mammarenavirus endemic to Southeastern Asia","volume":"5","author":[{"family":"Blasdell","given":"Kim R"},{"family":"Duong","given":"Veasna"},{"family":"Eloit","given":"Marc"},{"family":"Chretien","given":"Fabrice"},{"family":"Ly","given":"Sowath"},{"family":"Hul","given":"Vibol"},{"family":"Deubel","given":"Vincent"},{"family":"Morand","given":"Serge"},{"family":"Buchy","given":"Philippe"}],"editor":[{"family":"Hay","given":"Simon I"}],"issued":{"date-parts":[["2016",6,9]]}}}],"schema":"https://github.com/citation-style-language/schema/raw/master/csl-citation.json"} </w:delInstrText>
        </w:r>
        <w:r w:rsidR="00240ABD" w:rsidDel="00E00FD2">
          <w:rPr>
            <w:rFonts w:eastAsia="Arial" w:cs="Arial"/>
          </w:rPr>
          <w:fldChar w:fldCharType="separate"/>
        </w:r>
        <w:r w:rsidR="00CB43C6" w:rsidRPr="00CB43C6" w:rsidDel="00E00FD2">
          <w:rPr>
            <w:rFonts w:cs="Arial"/>
            <w:kern w:val="0"/>
            <w:vertAlign w:val="superscript"/>
          </w:rPr>
          <w:delText>16,17</w:delText>
        </w:r>
        <w:r w:rsidR="00240ABD" w:rsidDel="00E00FD2">
          <w:rPr>
            <w:rFonts w:eastAsia="Arial" w:cs="Arial"/>
          </w:rPr>
          <w:fldChar w:fldCharType="end"/>
        </w:r>
        <w:r w:rsidR="00240ABD" w:rsidDel="00E00FD2">
          <w:delText>.</w:delText>
        </w:r>
      </w:del>
    </w:p>
    <w:p w14:paraId="18CDA955" w14:textId="6FF97450" w:rsidR="003F3860" w:rsidRDefault="2642BD7F" w:rsidP="00062C4E">
      <w:r w:rsidRPr="003C2D3E">
        <w:t>In the case of South America, New World Arenaviruses (NWA</w:t>
      </w:r>
      <w:r w:rsidR="38317D0F" w:rsidRPr="003C2D3E">
        <w:t>s</w:t>
      </w:r>
      <w:r w:rsidRPr="003C2D3E">
        <w:t>)</w:t>
      </w:r>
      <w:r w:rsidR="502E4CC3">
        <w:t>,</w:t>
      </w:r>
      <w:r w:rsidRPr="003C2D3E">
        <w:t xml:space="preserve"> such as </w:t>
      </w:r>
      <w:r w:rsidR="14D435B5" w:rsidRPr="003C2D3E">
        <w:t>Guanarito virus (GTOV)</w:t>
      </w:r>
      <w:r w:rsidRPr="003C2D3E">
        <w:t xml:space="preserve"> in Venezuela and </w:t>
      </w:r>
      <w:r w:rsidR="2B3FCFF6" w:rsidRPr="00240582">
        <w:t>Colombia</w:t>
      </w:r>
      <w:r w:rsidRPr="003C2D3E">
        <w:t xml:space="preserve">, </w:t>
      </w:r>
      <w:r w:rsidR="36EB8BD3" w:rsidRPr="003C2D3E">
        <w:t>Machupo virus (MACV)</w:t>
      </w:r>
      <w:r w:rsidRPr="003C2D3E">
        <w:t xml:space="preserve"> in Bolivia and Paraguay</w:t>
      </w:r>
      <w:r w:rsidR="4BF60648">
        <w:t>,</w:t>
      </w:r>
      <w:r w:rsidRPr="003C2D3E">
        <w:t xml:space="preserve"> and </w:t>
      </w:r>
      <w:r w:rsidR="53E9544E" w:rsidRPr="003C2D3E">
        <w:t>JUNV</w:t>
      </w:r>
      <w:r w:rsidRPr="003C2D3E">
        <w:t xml:space="preserve"> in Argentina</w:t>
      </w:r>
      <w:r w:rsidR="2F849608">
        <w:t>,</w:t>
      </w:r>
      <w:r w:rsidRPr="003C2D3E">
        <w:t xml:space="preserve"> have </w:t>
      </w:r>
      <w:r w:rsidR="3C8985EA">
        <w:t xml:space="preserve">caused </w:t>
      </w:r>
      <w:r w:rsidRPr="003C2D3E">
        <w:t>multiple human outbreaks</w:t>
      </w:r>
      <w:r w:rsidR="775C5CCA">
        <w:t>, with</w:t>
      </w:r>
      <w:r w:rsidRPr="003C2D3E">
        <w:t xml:space="preserve"> </w:t>
      </w:r>
      <w:r w:rsidR="341BE119" w:rsidRPr="00D43B88">
        <w:t>case fatality rates ranging from 5% to 30%</w:t>
      </w:r>
      <w:r w:rsidRPr="003C2D3E">
        <w:t xml:space="preserve"> </w:t>
      </w:r>
      <w:r w:rsidR="00AE3D74" w:rsidRPr="003C2D3E">
        <w:fldChar w:fldCharType="begin"/>
      </w:r>
      <w:r w:rsidR="00AF4842">
        <w:instrText xml:space="preserve"> ADDIN ZOTERO_ITEM CSL_CITATION {"citationID":"EsJugwV8","properties":{"formattedCitation":"\\super 15\\nosupersub{}","plainCitation":"15","noteIndex":0},"citationItems":[{"id":699,"uris":["http://zotero.org/groups/5467322/items/G2Y49D4E"],"itemData":{"id":699,"type":"article-journal","abstract":"Junín virus of the Arenaviridae family is the etiological agent of Argentine hemorrhagic fever, a febrile syndrome causing hematological and neurological symptoms. We review historical perspectives of current knowledge on the disease, and update information related to the virion and its potential pathogenic mechanisms.","container-title":"Microbes and Infection","DOI":"10.1016/j.micinf.2010.12.006","ISSN":"1286-4579","issue":"4","journalAbbreviation":"Microbes and Infection","page":"303-311","source":"ScienceDirect","title":"Junín virus. A XXI century update","volume":"13","author":[{"family":"Gómez","given":"Ricardo M."},{"family":"Jaquenod de Giusti","given":"Carolina"},{"family":"Sanchez Vallduvi","given":"Maria M."},{"family":"Frik","given":"Jesica"},{"family":"Ferrer","given":"Maria F."},{"family":"Schattner","given":"Mirta"}],"issued":{"date-parts":[["2011",4,1]]}}}],"schema":"https://github.com/citation-style-language/schema/raw/master/csl-citation.json"} </w:instrText>
      </w:r>
      <w:r w:rsidR="00AE3D74" w:rsidRPr="003C2D3E">
        <w:fldChar w:fldCharType="separate"/>
      </w:r>
      <w:r w:rsidR="00AF4842" w:rsidRPr="00AF4842">
        <w:rPr>
          <w:rFonts w:cs="Arial"/>
          <w:kern w:val="0"/>
          <w:vertAlign w:val="superscript"/>
        </w:rPr>
        <w:t>15</w:t>
      </w:r>
      <w:r w:rsidR="00AE3D74" w:rsidRPr="003C2D3E">
        <w:fldChar w:fldCharType="end"/>
      </w:r>
      <w:r w:rsidRPr="003C2D3E">
        <w:t xml:space="preserve">. </w:t>
      </w:r>
      <w:r w:rsidR="4AA89208" w:rsidRPr="003C2D3E">
        <w:t>Old World Arenaviruses (OWA</w:t>
      </w:r>
      <w:r w:rsidR="6D2D953B" w:rsidRPr="003C2D3E">
        <w:t>s</w:t>
      </w:r>
      <w:r w:rsidR="4AA89208" w:rsidRPr="003C2D3E">
        <w:t xml:space="preserve">) such as Lassa </w:t>
      </w:r>
      <w:r w:rsidR="6568746E">
        <w:t>f</w:t>
      </w:r>
      <w:r w:rsidR="4AA89208" w:rsidRPr="003C2D3E">
        <w:t xml:space="preserve">ever virus in Africa have been extensively studied </w:t>
      </w:r>
      <w:r w:rsidR="4AA89208">
        <w:t>and modeled in terms</w:t>
      </w:r>
      <w:r w:rsidR="4AA89208" w:rsidDel="0086403B">
        <w:t xml:space="preserve"> of </w:t>
      </w:r>
      <w:r w:rsidR="4AA89208" w:rsidRPr="003C2D3E">
        <w:t xml:space="preserve">disease dynamics and </w:t>
      </w:r>
      <w:r w:rsidR="6604C127">
        <w:t>spillover risk</w:t>
      </w:r>
      <w:r w:rsidR="4AA89208" w:rsidRPr="003C2D3E">
        <w:t xml:space="preserve"> </w:t>
      </w:r>
      <w:r w:rsidR="008E42CF" w:rsidRPr="003C2D3E">
        <w:fldChar w:fldCharType="begin"/>
      </w:r>
      <w:r w:rsidR="00AF4842">
        <w:instrText xml:space="preserve"> ADDIN ZOTERO_ITEM CSL_CITATION {"citationID":"eTBatWhB","properties":{"formattedCitation":"\\super 11,16,17\\nosupersub{}","plainCitation":"11,16,17","noteIndex":0},"citationItems":[{"id":702,"uris":["http://zotero.org/groups/5467322/items/8MYN835F"],"itemData":{"id":702,"type":"article-journal","container-title":"The Lancet Global Health","DOI":"10.1016/S2214-109X(24)00379-6","ISSN":"2214-109X","issue":"12","journalAbbreviation":"The Lancet Global Health","language":"English","note":"publisher: Elsevier\nPMID: 39577970","page":"e1962-e1972","source":"www.thelancet.com","title":"Lassa fever outbreaks, mathematical models, and disease parameters: a systematic review and meta-analysis","title-short":"Lassa fever outbreaks, mathematical models, and disease parameters","volume":"12","author":[{"family":"Doohan","given":"Patrick"},{"family":"Jorgensen","given":"David"},{"family":"Naidoo","given":"Tristan M."},{"family":"McCain","given":"Kelly"},{"family":"Hicks","given":"Joseph T."},{"family":"McCabe","given":"Ruth"},{"family":"Bhatia","given":"Sangeeta"},{"family":"Charniga","given":"Kelly"},{"family":"Cuomo-Dannenburg","given":"Gina"},{"family":"Hamlet","given":"Arran"},{"family":"Nash","given":"Rebecca K."},{"family":"Nikitin","given":"Dariya"},{"family":"Rawson","given":"Thomas"},{"family":"Sheppard","given":"Richard J."},{"family":"Unwin","given":"H. Juliette T."},{"family":"Elsland","given":"Sabine","dropping-particle":"van"},{"family":"Cori","given":"Anne"},{"family":"Morgenstern","given":"Christian"},{"family":"Imai-Eaton","given":"Natsuko"},{"family":"Morris","given":"Aaron"},{"family":"Forna","given":"Alpha"},{"family":"Dighe","given":"Amy"},{"family":"Vicco","given":"Anna"},{"family":"Hartner","given":"Anna-Maria"},{"family":"Cori","given":"Anne"},{"family":"Hamlet","given":"Arran"},{"family":"Lambert","given":"Ben"},{"family":"Daniels","given":"Bethan Cracknell"},{"family":"Whittaker","given":"Charlie"},{"family":"Morgenstern","given":"Christian"},{"family":"Santoni","given":"Cosmo"},{"family":"Geismar","given":"Cyril"},{"family":"Nikitin","given":"Dariya"},{"family":"Jorgensen","given":"David"},{"family":"Dee","given":"Dominic"},{"family":"Knock","given":"Ed"},{"family":"Unwin","given":"Ettie"},{"family":"Cuomo-Dannenburg","given":"Gina"},{"family":"Thompson","given":"Hayley"},{"family":"Dorigatti","given":"Ilaria"},{"family":"Routledge","given":"Isobel"},{"family":"Wardle","given":"Jack"},{"family":"Skarp","given":"Janetta"},{"family":"Hicks","given":"Joseph"},{"family":"Parchani","given":"Kanchan"},{"family":"Fraser","given":"Keith"},{"family":"Charniga","given":"Kelly"},{"family":"McCain","given":"Kelly"},{"family":"Drake","given":"Kieran"},{"family":"Geidelberg","given":"Lily"},{"family":"Cattarino","given":"Lorenzo"},{"family":"Kusumgar","given":"Mantra"},{"family":"Kont","given":"Mara"},{"family":"Baguelin","given":"Marc"},{"family":"Imai-Eaton","given":"Natsuko"},{"family":"Guzman","given":"Pablo Perez"},{"family":"Doohan","given":"Patrick"},{"family":"Lietar","given":"Paul"},{"family":"Christen","given":"Paula"},{"family":"Nash","given":"Rebecca"},{"family":"Fitzjohn","given":"Rich"},{"family":"Sheppard","given":"Richard"},{"family":"Johnson","given":"Rob"},{"family":"McCabe","given":"Ruth"},{"family":"Elsland","given":"Sabine","dropping-particle":"van"},{"family":"Bhatia","given":"Sangeeta"},{"family":"Leuba","given":"Sequoia"},{"family":"Ruybal-Pesantez","given":"Shazia"},{"family":"Radhakrishnan","given":"Sreejith"},{"family":"Rawson","given":"Thomas"},{"family":"Naidoo","given":"Tristan"},{"family":"Perez","given":"Zulma Cucunuba"}],"issued":{"date-parts":[["2024",12,1]]}}},{"id":772,"uris":["http://zotero.org/groups/5467322/items/PVRUZ2KJ"],"itemData":{"id":772,"type":"article-journal","abstract":"Forecasting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Computational Biology","language":"en","note":"publisher: Public Library of Science","page":"e1008811","source":"PLoS Journals","title":"Bridging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L."}],"issued":{"date-parts":[["2021",3,3]]}}},{"id":675,"uris":["http://zotero.org/groups/5467322/items/YWDJETP9"],"itemData":{"id":675,"type":"article-journal","abstract":"Lassa fever is a longstanding public health concern in West Africa. Recent molecular studies have confirmed the fundamental role of the rodent host (Mastomys natalensis) in driving human infections, but control and prevention efforts remain hampered by a limited baseline understanding of the disease’s true incidence, geographical distribution and underlying drivers. Here, we show that Lassa fever occurrence and incidence is influenced by climate, poverty, agriculture and urbanisation factors. However, heterogeneous reporting processes and diagnostic laboratory access also appear to be important drivers of the patchy distribution of observed disease incidence. Using spatiotemporal predictive models we show that including climatic variability added retrospective predictive value over a baseline model (11% decrease in out-of-sample predictive error). However, predictions for 2020 show that a climate-driven model performs similarly overall to the baseline model. Overall, with ongoing improvements in surveillance there may be potential for forecasting Lassa fever incidence to inform health planning.","container-title":"Nature Communications","DOI":"10.1038/s41467-021-25910-y","ISSN":"2041-1723","issue":"1","journalAbbreviation":"Nat Commun","language":"en","license":"2021 The Author(s)","note":"publisher: Nature Publishing Group","page":"5759","source":"www.nature.com","title":"Geographical drivers and climate-linked dynamics of Lassa fever in Nigeria","volume":"12","author":[{"family":"Redding","given":"David W."},{"family":"Gibb","given":"Rory"},{"family":"Dan-Nwafor","given":"Chioma C."},{"family":"Ilori","given":"Elsie A."},{"family":"Yashe","given":"Rimamdeyati Usman"},{"family":"Oladele","given":"Saliu H."},{"family":"Amedu","given":"Michael O."},{"family":"Iniobong","given":"Akanimo"},{"family":"Attfield","given":"Lauren A."},{"family":"Donnelly","given":"Christl A."},{"family":"Abubakar","given":"Ibrahim"},{"family":"Jones","given":"Kate E."},{"family":"Ihekweazu","given":"Chikwe"}],"issued":{"date-parts":[["2021",10,1]]}}}],"schema":"https://github.com/citation-style-language/schema/raw/master/csl-citation.json"} </w:instrText>
      </w:r>
      <w:r w:rsidR="008E42CF" w:rsidRPr="003C2D3E">
        <w:fldChar w:fldCharType="separate"/>
      </w:r>
      <w:r w:rsidR="00AF4842" w:rsidRPr="00AF4842">
        <w:rPr>
          <w:rFonts w:cs="Arial"/>
          <w:kern w:val="0"/>
          <w:vertAlign w:val="superscript"/>
        </w:rPr>
        <w:t>11,16,17</w:t>
      </w:r>
      <w:r w:rsidR="008E42CF" w:rsidRPr="003C2D3E">
        <w:fldChar w:fldCharType="end"/>
      </w:r>
      <w:r w:rsidR="4AA89208">
        <w:t xml:space="preserve">.  </w:t>
      </w:r>
      <w:r w:rsidR="1708A440">
        <w:t xml:space="preserve">Despite being currently included in the viral list of priority pathogens for biodefense and emerging infectious diseases by institutions such as </w:t>
      </w:r>
      <w:r w:rsidR="2406FD5B">
        <w:t>National Institute of Allerg</w:t>
      </w:r>
      <w:r w:rsidR="1EE819CE">
        <w:t>y and Infectious Diseases (</w:t>
      </w:r>
      <w:r w:rsidR="1708A440">
        <w:t>NIA</w:t>
      </w:r>
      <w:r w:rsidR="2406FD5B">
        <w:t>I</w:t>
      </w:r>
      <w:r w:rsidR="1708A440">
        <w:t>D</w:t>
      </w:r>
      <w:r w:rsidR="1EE819CE">
        <w:t>)</w:t>
      </w:r>
      <w:r w:rsidR="1708A440">
        <w:t xml:space="preserve">, </w:t>
      </w:r>
      <w:r w:rsidR="4206F469">
        <w:t xml:space="preserve">the </w:t>
      </w:r>
      <w:r w:rsidR="2A848269">
        <w:t xml:space="preserve">US </w:t>
      </w:r>
      <w:r w:rsidR="1708A440">
        <w:t>Center</w:t>
      </w:r>
      <w:r w:rsidR="3D460C1D">
        <w:t>s</w:t>
      </w:r>
      <w:r w:rsidR="1708A440">
        <w:t xml:space="preserve"> for Disease control and Prevention (CDC)</w:t>
      </w:r>
      <w:del w:id="13" w:author="Pranav Kulkarni" w:date="2025-09-04T14:02:00Z" w16du:dateUtc="2025-09-04T21:02:00Z">
        <w:r w:rsidR="1708A440" w:rsidDel="00600D49">
          <w:delText xml:space="preserve"> and the US State Department</w:delText>
        </w:r>
      </w:del>
      <w:r w:rsidR="1708A440">
        <w:t xml:space="preserve">, </w:t>
      </w:r>
      <w:r w:rsidR="3401F93C">
        <w:t xml:space="preserve">the disease dynamics and reservoir distributions of </w:t>
      </w:r>
      <w:r w:rsidR="5BFD3C7E">
        <w:t>GTOV, MACV, and JUNV</w:t>
      </w:r>
      <w:r w:rsidRPr="003C2D3E">
        <w:t xml:space="preserve"> </w:t>
      </w:r>
      <w:r w:rsidR="4AA89208">
        <w:t>hav</w:t>
      </w:r>
      <w:r w:rsidR="224AAB29">
        <w:t>e</w:t>
      </w:r>
      <w:r w:rsidR="4AA89208">
        <w:t xml:space="preserve"> not been modeled</w:t>
      </w:r>
      <w:r w:rsidR="6D9620F4">
        <w:t>, to our knowledge</w:t>
      </w:r>
      <w:r w:rsidRPr="003C2D3E">
        <w:t xml:space="preserve"> </w:t>
      </w:r>
      <w:r w:rsidR="00AE3D74" w:rsidRPr="003C2D3E">
        <w:fldChar w:fldCharType="begin"/>
      </w:r>
      <w:r w:rsidR="00AF4842">
        <w:instrText xml:space="preserve"> ADDIN ZOTERO_ITEM CSL_CITATION {"citationID":"viIh48bs","properties":{"formattedCitation":"\\super 18\\nosupersub{}","plainCitation":"18","noteIndex":0},"citationItems":[{"id":790,"uris":["http://zotero.org/groups/5467322/items/ICHWA6XD"],"itemData":{"id":790,"type":"webpage","abstract":"NIAID’s biodefense pathogen list is periodically reviewed and is subject to revision in conjunction with our federal partners, including the U.S. Department of Homeland Security, which determines threat assessments, and the Centers for Disease Control and Prevention, which is responsible for responding to emerging pathogen threats in the United States.","language":"en","title":"NIAID Biodefense Pathogens | NIAID: National Institute of Allergy and Infectious Diseases","title-short":"NIAID Biodefense Pathogens | NIAID","URL":"https://www.niaid.nih.gov/research/niaid-biodefense-pathogens","author":[{"literal":"NIAID"}],"accessed":{"date-parts":[["2025",1,13]]},"issued":{"date-parts":[["2024",6,13]]}}}],"schema":"https://github.com/citation-style-language/schema/raw/master/csl-citation.json"} </w:instrText>
      </w:r>
      <w:r w:rsidR="00AE3D74" w:rsidRPr="003C2D3E">
        <w:fldChar w:fldCharType="separate"/>
      </w:r>
      <w:r w:rsidR="00AF4842" w:rsidRPr="00AF4842">
        <w:rPr>
          <w:rFonts w:cs="Arial"/>
          <w:kern w:val="0"/>
          <w:vertAlign w:val="superscript"/>
        </w:rPr>
        <w:t>18</w:t>
      </w:r>
      <w:r w:rsidR="00AE3D74" w:rsidRPr="003C2D3E">
        <w:fldChar w:fldCharType="end"/>
      </w:r>
      <w:r w:rsidR="7C580E99" w:rsidRPr="003C2D3E">
        <w:t xml:space="preserve">. </w:t>
      </w:r>
      <w:r w:rsidR="4627E0E0">
        <w:t>Furthermore</w:t>
      </w:r>
      <w:r w:rsidR="7C580E99" w:rsidRPr="003C2D3E">
        <w:t xml:space="preserve">, the impact of climate change on the </w:t>
      </w:r>
      <w:r w:rsidR="3401F93C">
        <w:t>disease</w:t>
      </w:r>
      <w:r w:rsidR="62AAD0F3">
        <w:t xml:space="preserve"> </w:t>
      </w:r>
      <w:r w:rsidRPr="003C2D3E">
        <w:t>dynamics</w:t>
      </w:r>
      <w:r w:rsidR="3401F93C">
        <w:t xml:space="preserve"> and spillover</w:t>
      </w:r>
      <w:r w:rsidR="7C580E99" w:rsidRPr="003C2D3E">
        <w:t xml:space="preserve"> of NWA</w:t>
      </w:r>
      <w:r w:rsidR="1FD75C0B">
        <w:t>s</w:t>
      </w:r>
      <w:r w:rsidR="7C580E99" w:rsidRPr="003C2D3E">
        <w:t xml:space="preserve"> </w:t>
      </w:r>
      <w:r w:rsidR="3401F93C">
        <w:t xml:space="preserve">from rodents to humans </w:t>
      </w:r>
      <w:r w:rsidR="1FD75C0B">
        <w:t>remains poorly understood</w:t>
      </w:r>
      <w:r w:rsidR="7C580E99" w:rsidRPr="003C2D3E">
        <w:t xml:space="preserve">. </w:t>
      </w:r>
    </w:p>
    <w:p w14:paraId="49D82B04" w14:textId="432084F0" w:rsidR="008C4DD1" w:rsidRDefault="4DCCEA72" w:rsidP="00813D9E">
      <w:pPr>
        <w:spacing w:line="259" w:lineRule="auto"/>
      </w:pPr>
      <w:r>
        <w:t xml:space="preserve">The </w:t>
      </w:r>
      <w:r w:rsidR="67390F90" w:rsidRPr="003C2D3E">
        <w:t>surface temperature in South American countries</w:t>
      </w:r>
      <w:r w:rsidR="72840AA2">
        <w:t xml:space="preserve"> is</w:t>
      </w:r>
      <w:r w:rsidR="67390F90" w:rsidRPr="003C2D3E">
        <w:t xml:space="preserve"> expected to rise between 0.92 to 6.14 °C</w:t>
      </w:r>
      <w:r w:rsidR="58B81091">
        <w:t xml:space="preserve"> </w:t>
      </w:r>
      <w:r w:rsidR="58B81091" w:rsidRPr="003C2D3E">
        <w:t xml:space="preserve">by the end of </w:t>
      </w:r>
      <w:r w:rsidR="79DF7375" w:rsidRPr="003C2D3E">
        <w:t xml:space="preserve">the </w:t>
      </w:r>
      <w:r w:rsidR="58B81091" w:rsidRPr="003C2D3E">
        <w:t>21</w:t>
      </w:r>
      <w:r w:rsidR="58B81091" w:rsidRPr="003C2D3E">
        <w:rPr>
          <w:vertAlign w:val="superscript"/>
        </w:rPr>
        <w:t>st</w:t>
      </w:r>
      <w:r w:rsidR="58B81091" w:rsidRPr="003C2D3E">
        <w:t xml:space="preserve"> century</w:t>
      </w:r>
      <w:r w:rsidR="58B81091">
        <w:t xml:space="preserve">, </w:t>
      </w:r>
      <w:r w:rsidR="67390F90" w:rsidRPr="003C2D3E">
        <w:t>based on the Shared Socio-economic Pathways (SSP</w:t>
      </w:r>
      <w:ins w:id="14" w:author="Pranav Kulkarni" w:date="2025-09-04T14:02:00Z" w16du:dateUtc="2025-09-04T21:02:00Z">
        <w:r w:rsidR="000E5B94">
          <w:t>s</w:t>
        </w:r>
      </w:ins>
      <w:ins w:id="15" w:author="Pranav Kulkarni" w:date="2025-09-04T14:03:00Z" w16du:dateUtc="2025-09-04T21:03:00Z">
        <w:r w:rsidR="000E5B94">
          <w:t>)</w:t>
        </w:r>
      </w:ins>
      <w:del w:id="16" w:author="Pranav Kulkarni" w:date="2025-09-04T14:02:00Z" w16du:dateUtc="2025-09-04T21:02:00Z">
        <w:r w:rsidR="67390F90" w:rsidRPr="003C2D3E" w:rsidDel="000E5B94">
          <w:delText>, CMIP6)</w:delText>
        </w:r>
      </w:del>
      <w:r w:rsidR="67390F90" w:rsidRPr="003C2D3E">
        <w:t xml:space="preserve"> </w:t>
      </w:r>
      <w:r w:rsidR="00A3652F" w:rsidRPr="003C2D3E">
        <w:fldChar w:fldCharType="begin"/>
      </w:r>
      <w:r w:rsidR="00AF4842">
        <w:instrText xml:space="preserve"> ADDIN ZOTERO_ITEM CSL_CITATION {"citationID":"VlmkEuoU","properties":{"formattedCitation":"\\super 19\\nosupersub{}","plainCitation":"19","noteIndex":0},"citationItems":[{"id":684,"uris":["http://zotero.org/groups/5467322/items/VKERGAWC"],"itemData":{"id":684,"type":"article-journal","abstract":"A 22-member ensemble from CMIP6 is used to analyze the projected changes and seasonal behavior in surface air temperature over South America during the twenty-first century. In the future projections, CMIP6 models shown a high dependency to the socioeconomic pathway over each country of South America. The multimodel ensemble projects a continuous increase in the annual mean temperature over South America during the twenty-first century under the three future scenarios (SSP1-2.6, SSP2-4.5 and SSP5-8.5). Besides, it was possible to identify consistent positive trends across all the models, with values between 0.45 ± 0.05 and 2.05 ± 0.31 °C cy−1 under the historical experiment, however largest trends occurs for the projection periods (near, mid and far future), with values between − 0.87 ± 0.84 to 2.88 ± 0.60 °C cy−1 (SSP1-2.6), 1.41 ± 0.88 to 5.32 ± 0.81 °C cy−1 (SSP2-4.5) and 4.75 ± 0.58 to 8.76 ± 0.74 °C cy−1 (SSP5-8.5) with maximum values at Bolivia, Brasil, Paraguay and Venezuela whilst minimum values for Argentina and Uruguay, regardless of the SSP scenario used. From the seasonal behavior analysis was possible to identify maximum values between January and March whilst minimum between June and July, except in Brasil, Venezuela and Guyana–Surinam–French Guayana, with annual range decreasing as the latidude decreases. By the end of the twenty-first century the annual mean temperature over South america is projected to increase between 0.92–2.11 °C, 0.97–3.37 °C and 1.27–6.14 °C under SSP1-2.6, SSP2-4.5 and SSP5-8.5 projection scenarios respectively. This projected increase of temperature across the continent will produce negative repercussions in the social, economic and political spheres. The results obtained in this study provide insights about the CMIP6 performance over this region, which can be used to develop adaptation strategies and might be useful for the adaptation to the climate change.","container-title":"GeoJournal","DOI":"10.1007/s10708-021-10531-1","ISSN":"1572-9893","issue":"4","journalAbbreviation":"GeoJournal","language":"en","page":"739-763","source":"Springer Link","title":"Projections of temperature changes over South America during the twenty-first century using CMIP6 models","volume":"87","author":[{"family":"Bustos Usta","given":"David Francisco"},{"family":"Teymouri","given":"Maryam"},{"family":"Chatterjee","given":"Uday"}],"issued":{"date-parts":[["2022",10,1]]}}}],"schema":"https://github.com/citation-style-language/schema/raw/master/csl-citation.json"} </w:instrText>
      </w:r>
      <w:r w:rsidR="00A3652F" w:rsidRPr="003C2D3E">
        <w:fldChar w:fldCharType="separate"/>
      </w:r>
      <w:r w:rsidR="00AF4842" w:rsidRPr="00AF4842">
        <w:rPr>
          <w:rFonts w:cs="Arial"/>
          <w:kern w:val="0"/>
          <w:vertAlign w:val="superscript"/>
        </w:rPr>
        <w:t>19</w:t>
      </w:r>
      <w:r w:rsidR="00A3652F" w:rsidRPr="003C2D3E">
        <w:fldChar w:fldCharType="end"/>
      </w:r>
      <w:r w:rsidR="67390F90" w:rsidRPr="003C2D3E">
        <w:t xml:space="preserve">. </w:t>
      </w:r>
      <w:r w:rsidR="4E67032C">
        <w:t>Moreover</w:t>
      </w:r>
      <w:r w:rsidR="34D726E0" w:rsidRPr="395584EC">
        <w:rPr>
          <w:rFonts w:eastAsia="Arial" w:cs="Arial"/>
        </w:rPr>
        <w:t>, precipitation followed by prolonged droughts may increase wildfire risk and become</w:t>
      </w:r>
      <w:r w:rsidR="4BFCD298" w:rsidRPr="395584EC">
        <w:rPr>
          <w:rFonts w:eastAsia="Arial" w:cs="Arial"/>
        </w:rPr>
        <w:t xml:space="preserve"> </w:t>
      </w:r>
      <w:r w:rsidR="34D726E0" w:rsidRPr="395584EC">
        <w:rPr>
          <w:rFonts w:eastAsia="Arial" w:cs="Arial"/>
        </w:rPr>
        <w:t>prominent</w:t>
      </w:r>
      <w:r w:rsidR="67390F90" w:rsidRPr="003C2D3E">
        <w:t xml:space="preserve"> </w:t>
      </w:r>
      <w:r w:rsidR="00A3652F" w:rsidRPr="003C2D3E">
        <w:fldChar w:fldCharType="begin"/>
      </w:r>
      <w:r w:rsidR="00AF4842">
        <w:instrText xml:space="preserve"> ADDIN ZOTERO_ITEM CSL_CITATION {"citationID":"xdahYsEv","properties":{"formattedCitation":"\\super 20\\nosupersub{}","plainCitation":"20","noteIndex":0},"citationItems":[{"id":786,"uris":["http://zotero.org/groups/5467322/items/KZ342IJD"],"itemData":{"id":786,"type":"article-journal","abstract":"Climate-related risks in Central and South America have received increased attention and concern in science and policy, but an up-to-date comprehensive review and synthesis of risks and adaptation potential is currently missing. For this paper we evaluated over 200 peer-reviewed articles and grey literature documents published since 2012. We found that climate change in Central and South America during the 21st century may increase the risk to severe levels for the following topical risk clusters: (a) Food insecurity; (b) Floods and landslides; (c) Water scarcity; (d) Epidemics of vector-borne diseases; (e) Amazon Forest biome shift; (f). Coral bleaching; (g) Coastal risks of sea level rise, storm surges and erosion; (h) Systemic failure due to cascading impacts of hazards and epidemics. Our synthesis also identified feasible adaptation measures for each risk. The impacts of the risks will be heterogeneous throughout the region, with rural communities, Indigenous peoples, Afro-Latin Americans, women, disabled people, and migrants identified as being the most severely affected. We refer to a number of adaptation options for each risk. However, unabated climate change together with low adaptive capacity will strictly limit adaptation options. Immediate strengthening of policies for building adaptive capacity and increase of research on the risk-adaptation nexus in Central and South America are paramount. Our findings might contribute to guide the adjustment and emphasis of adaptation policies and climate risk management strategies from local to national level.","container-title":"Environmental Research Letters","DOI":"10.1088/1748-9326/ac5271","ISSN":"1748-9326","issue":"3","journalAbbreviation":"Environ. Res. Lett.","language":"en","note":"publisher: IOP Publishing","page":"033002","source":"Institute of Physics","title":"Climate change-related risks and adaptation potential in Central and South America during the 21st century","volume":"17","author":[{"family":"Hagen","given":"I"},{"family":"Huggel","given":"C"},{"family":"Ramajo","given":"L"},{"family":"Chacón","given":"N"},{"family":"Ometto","given":"J P"},{"family":"Postigo","given":"J C"},{"family":"Castellanos","given":"E J"}],"issued":{"date-parts":[["2022",2]]}}}],"schema":"https://github.com/citation-style-language/schema/raw/master/csl-citation.json"} </w:instrText>
      </w:r>
      <w:r w:rsidR="00A3652F" w:rsidRPr="003C2D3E">
        <w:fldChar w:fldCharType="separate"/>
      </w:r>
      <w:r w:rsidR="00AF4842" w:rsidRPr="00AF4842">
        <w:rPr>
          <w:rFonts w:cs="Arial"/>
          <w:kern w:val="0"/>
          <w:vertAlign w:val="superscript"/>
        </w:rPr>
        <w:t>20</w:t>
      </w:r>
      <w:r w:rsidR="00A3652F" w:rsidRPr="003C2D3E">
        <w:fldChar w:fldCharType="end"/>
      </w:r>
      <w:r w:rsidR="67390F90" w:rsidRPr="003C2D3E">
        <w:t xml:space="preserve">. </w:t>
      </w:r>
      <w:r w:rsidR="2C9CBAD5" w:rsidRPr="0D1C0E03">
        <w:rPr>
          <w:rFonts w:eastAsia="Times New Roman"/>
          <w:b/>
          <w:bCs/>
          <w:color w:val="000000"/>
          <w:kern w:val="0"/>
          <w14:ligatures w14:val="none"/>
        </w:rPr>
        <w:t xml:space="preserve"> </w:t>
      </w:r>
      <w:r w:rsidR="0D3D0F4A" w:rsidRPr="78F5FBED" w:rsidDel="1DE1A455">
        <w:rPr>
          <w:rFonts w:eastAsia="Times New Roman"/>
          <w:color w:val="000000" w:themeColor="text1"/>
        </w:rPr>
        <w:t xml:space="preserve">These climatic conditions </w:t>
      </w:r>
      <w:r w:rsidR="0D3D0F4A" w:rsidDel="1DE1A455">
        <w:t xml:space="preserve">as well as anthropogenic </w:t>
      </w:r>
      <w:r w:rsidR="40D81757">
        <w:t xml:space="preserve">land use </w:t>
      </w:r>
      <w:r w:rsidR="0D3D0F4A" w:rsidDel="1DE1A455">
        <w:t>changes might have extreme effects on rodent populations</w:t>
      </w:r>
      <w:r w:rsidR="4B460CA0" w:rsidDel="1DE1A455">
        <w:t>,</w:t>
      </w:r>
      <w:r w:rsidR="0D3D0F4A" w:rsidDel="1DE1A455">
        <w:t xml:space="preserve"> subsequently increasing risks </w:t>
      </w:r>
      <w:r w:rsidR="7567B141" w:rsidDel="1DE1A455">
        <w:t xml:space="preserve">of </w:t>
      </w:r>
      <w:r w:rsidR="3F9404CB">
        <w:t xml:space="preserve">rodent-borne </w:t>
      </w:r>
      <w:r w:rsidR="0D3D0F4A" w:rsidDel="1DE1A455">
        <w:t>arenaviral zoonoses</w:t>
      </w:r>
      <w:r w:rsidR="50E61D42">
        <w:t xml:space="preserve"> </w:t>
      </w:r>
      <w:r w:rsidR="00603324" w:rsidRPr="003C2D3E">
        <w:fldChar w:fldCharType="begin"/>
      </w:r>
      <w:r w:rsidR="00AF4842">
        <w:instrText xml:space="preserve"> ADDIN ZOTERO_ITEM CSL_CITATION {"citationID":"kjsDkjbq","properties":{"formattedCitation":"\\super 21\\nosupersub{}","plainCitation":"21","noteIndex":0},"citationItems":[{"id":948,"uris":["http://zotero.org/groups/5467322/items/5SLKN3PS"],"itemData":{"id":948,"type":"article-journal","container-title":"Journal of the American Planning Association","DOI":"10.1080/01944363.2014.954464","ISSN":"0194-4363","issue":"2","note":"publisher: Routledge\n_eprint: https://doi.org/10.1080/01944363.2014.954464","page":"184-185","source":"Taylor and Francis+NEJM","title":"A Review of “Climate Change 2014: Impacts, Adaptation, and Vulnerability” and “Climate Change 2014: Mitigation of Climate Change”: Intergovernmental Panel on Climate Change. (2014). (Contribution of Working Group II to the Fifth Assessment Report of the Intergovernmental Panel on Climate Change). New York, NY: Cambridge University Press. 2,621 pages. Available online at http://ipcc-wg2.gov/AR5/report/final-drafts/; Intergovernmental Panel on Climate Change. (2014). (Contribution of Working Group III to the Fifth Assessment Report of the Intergovernmental Panel on Climate Change). New York, NY: Cambridge University Press. 1,967 pages. Available online at https://www.ipcc.ch/report/ar5/wg3/","title-short":"A Review of “Climate Change 2014","volume":"80","author":[{"family":"Birch","given":"Eugenie L."}],"issued":{"date-parts":[["2014",4,3]]}}}],"schema":"https://github.com/citation-style-language/schema/raw/master/csl-citation.json"} </w:instrText>
      </w:r>
      <w:r w:rsidR="00603324" w:rsidRPr="003C2D3E">
        <w:fldChar w:fldCharType="separate"/>
      </w:r>
      <w:r w:rsidR="00AF4842" w:rsidRPr="00AF4842">
        <w:rPr>
          <w:rFonts w:cs="Arial"/>
          <w:kern w:val="0"/>
          <w:vertAlign w:val="superscript"/>
        </w:rPr>
        <w:t>21</w:t>
      </w:r>
      <w:r w:rsidR="00603324" w:rsidRPr="003C2D3E">
        <w:fldChar w:fldCharType="end"/>
      </w:r>
      <w:r w:rsidR="2B3017F3" w:rsidRPr="003C2D3E">
        <w:t xml:space="preserve">. </w:t>
      </w:r>
      <w:r w:rsidR="45E986A8" w:rsidRPr="003C2D3E">
        <w:t xml:space="preserve">Rodent species that are known hosts of </w:t>
      </w:r>
      <w:r w:rsidR="523BC775" w:rsidRPr="003C2D3E">
        <w:t>N</w:t>
      </w:r>
      <w:r w:rsidR="45E986A8" w:rsidRPr="003C2D3E">
        <w:t xml:space="preserve">ew </w:t>
      </w:r>
      <w:r w:rsidR="2700166D" w:rsidRPr="003C2D3E">
        <w:t>W</w:t>
      </w:r>
      <w:r w:rsidR="45E986A8" w:rsidRPr="003C2D3E">
        <w:t xml:space="preserve">orld arenaviruses are one of the first species to repopulate after fires in burned areas, which has been associated with </w:t>
      </w:r>
      <w:r w:rsidR="123F1203" w:rsidRPr="003C2D3E">
        <w:t xml:space="preserve">an </w:t>
      </w:r>
      <w:r w:rsidR="45E986A8" w:rsidRPr="003C2D3E">
        <w:t>increased risk of human cases</w:t>
      </w:r>
      <w:r w:rsidR="477D552E" w:rsidRPr="003C2D3E">
        <w:t xml:space="preserve"> </w:t>
      </w:r>
      <w:r w:rsidR="00FA6426" w:rsidRPr="003C2D3E">
        <w:fldChar w:fldCharType="begin"/>
      </w:r>
      <w:r w:rsidR="00AF4842">
        <w:instrText xml:space="preserve"> ADDIN ZOTERO_ITEM CSL_CITATION {"citationID":"a1facdn7fnb","properties":{"formattedCitation":"\\super 22\\nosupersub{}","plainCitation":"22","noteIndex":0},"citationItems":[{"id":949,"uris":["http://zotero.org/groups/5467322/items/233CNFXK"],"itemData":{"id":949,"type":"article-journal","abstract":"In the Cerrado savannas from Brazil fire events are common and strongly influence the vegetation structure and, consequently, the associated small mammals. In this paper, we investigate changes in the structure of small mammal communities related to sites of different post-fire ages. Mammals were captured in similar Cerrado sites that differed in time since the last burn (1 to 26 yr). We sampled six sites in the wet season of 1997 (phase 1) and, three years later, six sites in the wet and dry seasons (phase 2). Six rodent species and four marsupials were captured. Community composition changed drastically as a function of time since fire. The diversity and abundance of small mammals reached maximum values in the early successional stages. The rodent Calomys tener was present only in early seral stages. The rodent Bolomys lasiurus was more frequent in mid-successional stages and decreased in later seral stages, and the rodent Oryzomys subflavus occupied all successional stages. The marsupial Gracilinanus agilis was dominant in the area that did not burn for at least 23 yr. Changes in composition of the community of small mammals were more accelerated in early successional stages, when there are more drastic vegetational changes. The ability of small mammals to cope with Cerrado fires and the great dissimilarity among post-burning seral stages suggest that a mosaic of areas representing different post-fire seral stages could increase the regional diversity of this group.","container-title":"Biodiversity &amp; Conservation","DOI":"10.1023/B:BIOC.0000014467.27138.0b","ISSN":"1572-9710","issue":"5","journalAbbreviation":"Biodiversity and Conservation","language":"en","page":"1023-1037","source":"Springer Link","title":"Post-fire succession of small mammals in the Cerrado of central Brazil","volume":"13","author":[{"family":"Briani","given":"Denis C."},{"family":"Palma","given":"Alexandre R.T."},{"family":"Vieira","given":"Emerson M."},{"family":"Henriques","given":"Raimundo P.B."}],"issued":{"date-parts":[["2004",5,1]]}}}],"schema":"https://github.com/citation-style-language/schema/raw/master/csl-citation.json"} </w:instrText>
      </w:r>
      <w:r w:rsidR="00FA6426" w:rsidRPr="003C2D3E">
        <w:fldChar w:fldCharType="separate"/>
      </w:r>
      <w:r w:rsidR="00AF4842" w:rsidRPr="00AF4842">
        <w:rPr>
          <w:rFonts w:cs="Arial"/>
          <w:kern w:val="0"/>
          <w:vertAlign w:val="superscript"/>
        </w:rPr>
        <w:t>22</w:t>
      </w:r>
      <w:r w:rsidR="00FA6426" w:rsidRPr="003C2D3E">
        <w:fldChar w:fldCharType="end"/>
      </w:r>
      <w:r w:rsidR="45E986A8" w:rsidRPr="003C2D3E">
        <w:t xml:space="preserve">. Similarly, temperature, rainfall, and land-use changes are all </w:t>
      </w:r>
      <w:r w:rsidR="15A43338">
        <w:t xml:space="preserve">presumed </w:t>
      </w:r>
      <w:r w:rsidR="45E986A8" w:rsidRPr="003C2D3E">
        <w:t>to influence rodent populations in South America</w:t>
      </w:r>
      <w:r w:rsidR="00CE553F">
        <w:t xml:space="preserve"> </w:t>
      </w:r>
      <w:r w:rsidR="00CE553F">
        <w:fldChar w:fldCharType="begin"/>
      </w:r>
      <w:r w:rsidR="00AF4842">
        <w:instrText xml:space="preserve"> ADDIN ZOTERO_ITEM CSL_CITATION {"citationID":"a1hf07evvef","properties":{"formattedCitation":"\\super 20\\nosupersub{}","plainCitation":"20","noteIndex":0},"citationItems":[{"id":786,"uris":["http://zotero.org/groups/5467322/items/KZ342IJD"],"itemData":{"id":786,"type":"article-journal","abstract":"Climate-related risks in Central and South America have received increased attention and concern in science and policy, but an up-to-date comprehensive review and synthesis of risks and adaptation potential is currently missing. For this paper we evaluated over 200 peer-reviewed articles and grey literature documents published since 2012. We found that climate change in Central and South America during the 21st century may increase the risk to severe levels for the following topical risk clusters: (a) Food insecurity; (b) Floods and landslides; (c) Water scarcity; (d) Epidemics of vector-borne diseases; (e) Amazon Forest biome shift; (f). Coral bleaching; (g) Coastal risks of sea level rise, storm surges and erosion; (h) Systemic failure due to cascading impacts of hazards and epidemics. Our synthesis also identified feasible adaptation measures for each risk. The impacts of the risks will be heterogeneous throughout the region, with rural communities, Indigenous peoples, Afro-Latin Americans, women, disabled people, and migrants identified as being the most severely affected. We refer to a number of adaptation options for each risk. However, unabated climate change together with low adaptive capacity will strictly limit adaptation options. Immediate strengthening of policies for building adaptive capacity and increase of research on the risk-adaptation nexus in Central and South America are paramount. Our findings might contribute to guide the adjustment and emphasis of adaptation policies and climate risk management strategies from local to national level.","container-title":"Environmental Research Letters","DOI":"10.1088/1748-9326/ac5271","ISSN":"1748-9326","issue":"3","journalAbbreviation":"Environ. Res. Lett.","language":"en","note":"publisher: IOP Publishing","page":"033002","source":"Institute of Physics","title":"Climate change-related risks and adaptation potential in Central and South America during the 21st century","volume":"17","author":[{"family":"Hagen","given":"I"},{"family":"Huggel","given":"C"},{"family":"Ramajo","given":"L"},{"family":"Chacón","given":"N"},{"family":"Ometto","given":"J P"},{"family":"Postigo","given":"J C"},{"family":"Castellanos","given":"E J"}],"issued":{"date-parts":[["2022",2]]}}}],"schema":"https://github.com/citation-style-language/schema/raw/master/csl-citation.json"} </w:instrText>
      </w:r>
      <w:r w:rsidR="00CE553F">
        <w:fldChar w:fldCharType="separate"/>
      </w:r>
      <w:r w:rsidR="00AF4842" w:rsidRPr="00AF4842">
        <w:rPr>
          <w:rFonts w:cs="Arial"/>
          <w:kern w:val="0"/>
          <w:vertAlign w:val="superscript"/>
        </w:rPr>
        <w:t>20</w:t>
      </w:r>
      <w:r w:rsidR="00CE553F">
        <w:fldChar w:fldCharType="end"/>
      </w:r>
      <w:r w:rsidR="00CE553F">
        <w:t xml:space="preserve">. </w:t>
      </w:r>
      <w:r w:rsidR="344E0F37" w:rsidRPr="003C2D3E">
        <w:t>T</w:t>
      </w:r>
      <w:r w:rsidR="7C7C258C" w:rsidRPr="003C2D3E">
        <w:t xml:space="preserve">herefore, it </w:t>
      </w:r>
      <w:r w:rsidR="3404934B" w:rsidRPr="003C2D3E">
        <w:t>follows</w:t>
      </w:r>
      <w:r w:rsidR="7C7C258C">
        <w:t xml:space="preserve"> that </w:t>
      </w:r>
      <w:r w:rsidR="7C7C258C">
        <w:lastRenderedPageBreak/>
        <w:t xml:space="preserve">the human risk </w:t>
      </w:r>
      <w:r w:rsidR="2451771E">
        <w:t xml:space="preserve">of </w:t>
      </w:r>
      <w:r w:rsidR="7C7C258C">
        <w:t>NWA</w:t>
      </w:r>
      <w:r w:rsidR="7CEEA4C3">
        <w:t>s</w:t>
      </w:r>
      <w:r w:rsidR="7C7C258C">
        <w:t xml:space="preserve"> </w:t>
      </w:r>
      <w:r w:rsidR="2CD4DC08" w:rsidRPr="003C2D3E">
        <w:t xml:space="preserve">in South America </w:t>
      </w:r>
      <w:r w:rsidR="77D88867" w:rsidRPr="7540D756">
        <w:t xml:space="preserve">might </w:t>
      </w:r>
      <w:r w:rsidR="5F59E4FA">
        <w:t>shift i</w:t>
      </w:r>
      <w:r w:rsidR="06BFEFE6">
        <w:rPr>
          <w:rFonts w:eastAsia="Arial" w:cs="Arial"/>
        </w:rPr>
        <w:t>n response to changes in the habitat of their rodent reservoirs</w:t>
      </w:r>
      <w:r w:rsidR="56FD1205" w:rsidRPr="7540D756">
        <w:rPr>
          <w:rFonts w:eastAsia="Arial" w:cs="Arial"/>
        </w:rPr>
        <w:t>.</w:t>
      </w:r>
      <w:r w:rsidR="06BFEFE6">
        <w:t xml:space="preserve"> </w:t>
      </w:r>
    </w:p>
    <w:p w14:paraId="09985E35" w14:textId="04A4608C" w:rsidR="00734282" w:rsidDel="00C35AA6" w:rsidRDefault="6986E5EA" w:rsidP="00C35AA6">
      <w:pPr>
        <w:rPr>
          <w:del w:id="17" w:author="Pranav Kulkarni" w:date="2025-09-04T14:53:00Z" w16du:dateUtc="2025-09-04T21:53:00Z"/>
        </w:rPr>
      </w:pPr>
      <w:r>
        <w:t>W</w:t>
      </w:r>
      <w:r w:rsidR="2AB981CA">
        <w:t>e</w:t>
      </w:r>
      <w:r w:rsidR="581E3A7A">
        <w:t xml:space="preserve"> hypothesize</w:t>
      </w:r>
      <w:r w:rsidR="7D97F597">
        <w:t>d</w:t>
      </w:r>
      <w:r w:rsidR="581E3A7A">
        <w:t xml:space="preserve"> that </w:t>
      </w:r>
      <w:r w:rsidR="31910C14">
        <w:t xml:space="preserve">the zoonotic risk of </w:t>
      </w:r>
      <w:r w:rsidR="581E3A7A">
        <w:t xml:space="preserve">rodent-borne </w:t>
      </w:r>
      <w:r w:rsidR="02F3758B">
        <w:t>NWA</w:t>
      </w:r>
      <w:r w:rsidR="56C6CC1D">
        <w:t>s</w:t>
      </w:r>
      <w:r w:rsidR="3B62C861">
        <w:t xml:space="preserve"> is</w:t>
      </w:r>
      <w:r w:rsidR="581E3A7A">
        <w:t xml:space="preserve"> strongly dependent on the eco-habitat of </w:t>
      </w:r>
      <w:r w:rsidR="30BE419D">
        <w:t xml:space="preserve">their </w:t>
      </w:r>
      <w:r w:rsidR="581E3A7A">
        <w:t>rodent reservoirs</w:t>
      </w:r>
      <w:r w:rsidR="5EC6D03F">
        <w:t>,</w:t>
      </w:r>
      <w:r w:rsidR="581E3A7A">
        <w:t xml:space="preserve"> </w:t>
      </w:r>
      <w:r w:rsidR="437D4321">
        <w:t>and that, given the forecasted climatic changes in South America, this</w:t>
      </w:r>
      <w:r w:rsidR="00D75EAB">
        <w:t xml:space="preserve"> </w:t>
      </w:r>
      <w:r w:rsidR="581E3A7A">
        <w:t xml:space="preserve">may </w:t>
      </w:r>
      <w:r w:rsidR="6D6CBA72" w:rsidRPr="395584EC">
        <w:rPr>
          <w:rFonts w:eastAsia="Arial" w:cs="Arial"/>
        </w:rPr>
        <w:t>facilitate</w:t>
      </w:r>
      <w:r w:rsidR="6D6CBA72">
        <w:t xml:space="preserve"> </w:t>
      </w:r>
      <w:r w:rsidR="4A0BE568">
        <w:t>the</w:t>
      </w:r>
      <w:r w:rsidR="719A4D78">
        <w:t>ir</w:t>
      </w:r>
      <w:r w:rsidR="3B62C861">
        <w:t xml:space="preserve"> </w:t>
      </w:r>
      <w:r w:rsidR="581E3A7A">
        <w:t xml:space="preserve">spread to previously </w:t>
      </w:r>
      <w:r w:rsidR="00BE334B">
        <w:t>non-endemic</w:t>
      </w:r>
      <w:r w:rsidR="581E3A7A">
        <w:t xml:space="preserve"> areas. </w:t>
      </w:r>
      <w:r w:rsidR="1C965024">
        <w:t>Therefore, w</w:t>
      </w:r>
      <w:r w:rsidR="26B05A6C">
        <w:t>e</w:t>
      </w:r>
      <w:r w:rsidR="7D97F597">
        <w:t xml:space="preserve"> </w:t>
      </w:r>
      <w:r w:rsidR="3A03E04F">
        <w:t>expect</w:t>
      </w:r>
      <w:r w:rsidR="11505622">
        <w:t xml:space="preserve"> </w:t>
      </w:r>
      <w:r w:rsidR="038AC686">
        <w:t xml:space="preserve">climate driven </w:t>
      </w:r>
      <w:r w:rsidR="6CB4A884">
        <w:t xml:space="preserve">environmental </w:t>
      </w:r>
      <w:r w:rsidR="6BBCFEC1">
        <w:t xml:space="preserve">changes </w:t>
      </w:r>
      <w:r w:rsidR="6CB4A884">
        <w:t xml:space="preserve">to be predictive of changes in the </w:t>
      </w:r>
      <w:r w:rsidR="25F9B8B5">
        <w:t xml:space="preserve">zoonotic risk </w:t>
      </w:r>
      <w:r w:rsidR="2190381E">
        <w:t xml:space="preserve">of </w:t>
      </w:r>
      <w:r w:rsidR="2C7EA441">
        <w:t>NWA</w:t>
      </w:r>
      <w:r w:rsidR="2190381E">
        <w:t>s</w:t>
      </w:r>
      <w:r w:rsidR="2C7EA441">
        <w:t xml:space="preserve"> spillover</w:t>
      </w:r>
      <w:r w:rsidR="182A961E">
        <w:t xml:space="preserve"> </w:t>
      </w:r>
      <w:r w:rsidR="2190381E">
        <w:t xml:space="preserve">to </w:t>
      </w:r>
      <w:r w:rsidR="182A961E">
        <w:t>human</w:t>
      </w:r>
      <w:r w:rsidR="2190381E">
        <w:t>s</w:t>
      </w:r>
      <w:r w:rsidR="182A961E">
        <w:t>.</w:t>
      </w:r>
      <w:r w:rsidR="2A200190">
        <w:t xml:space="preserve"> </w:t>
      </w:r>
      <w:r w:rsidR="488FA26E">
        <w:t>In this study, w</w:t>
      </w:r>
      <w:r w:rsidR="6FB8573A">
        <w:t xml:space="preserve">e estimated the zoonotic spillover risk of </w:t>
      </w:r>
      <w:r w:rsidR="0027598A">
        <w:t>NWAs</w:t>
      </w:r>
      <w:r w:rsidR="488FA26E">
        <w:t xml:space="preserve"> </w:t>
      </w:r>
      <w:r w:rsidR="6FB8573A">
        <w:t xml:space="preserve">in South America </w:t>
      </w:r>
      <w:r w:rsidR="5A06D894">
        <w:t>by quantifying the f</w:t>
      </w:r>
      <w:r w:rsidR="488FA26E">
        <w:t>orce-of-</w:t>
      </w:r>
      <w:r w:rsidR="5A06D894">
        <w:t>i</w:t>
      </w:r>
      <w:r w:rsidR="488FA26E">
        <w:t xml:space="preserve">nfection (FOI) </w:t>
      </w:r>
      <w:r w:rsidR="403FF437">
        <w:t xml:space="preserve">to humans </w:t>
      </w:r>
      <w:r w:rsidR="00B06999">
        <w:t xml:space="preserve">(probability of </w:t>
      </w:r>
      <w:r w:rsidR="0AC841EB">
        <w:t xml:space="preserve">successful </w:t>
      </w:r>
      <w:r w:rsidR="74C3586B">
        <w:t xml:space="preserve">zoonotic </w:t>
      </w:r>
      <w:r w:rsidR="0AC841EB">
        <w:t>transmission</w:t>
      </w:r>
      <w:r w:rsidR="00B06999">
        <w:t>)</w:t>
      </w:r>
      <w:r w:rsidR="0AC841EB">
        <w:t xml:space="preserve"> based on human-rodent interactions</w:t>
      </w:r>
      <w:r w:rsidR="175B20C2">
        <w:t xml:space="preserve"> under </w:t>
      </w:r>
      <w:r w:rsidR="1604E2CF">
        <w:t xml:space="preserve">different </w:t>
      </w:r>
      <w:r w:rsidR="008C4DD1">
        <w:t>climate change scenarios</w:t>
      </w:r>
      <w:r w:rsidR="403FF437">
        <w:t xml:space="preserve">. </w:t>
      </w:r>
      <w:r w:rsidR="113AD347" w:rsidRPr="003C2D3E">
        <w:t xml:space="preserve">FOI estimates were </w:t>
      </w:r>
      <w:r w:rsidR="35B09634" w:rsidRPr="003C2D3E">
        <w:t>mechanistically model</w:t>
      </w:r>
      <w:r w:rsidR="77357151" w:rsidRPr="003C2D3E">
        <w:t>ed</w:t>
      </w:r>
      <w:r w:rsidR="35B09634" w:rsidRPr="003C2D3E">
        <w:t xml:space="preserve"> based on the species distribution patterns </w:t>
      </w:r>
      <w:r w:rsidR="00CB5B25">
        <w:t>and estimated population density</w:t>
      </w:r>
      <w:r w:rsidR="2839FC53" w:rsidRPr="003C2D3E">
        <w:t xml:space="preserve"> </w:t>
      </w:r>
      <w:r w:rsidR="35B09634" w:rsidRPr="003C2D3E">
        <w:t>of six known rodent reservoir species for NWAs</w:t>
      </w:r>
      <w:r w:rsidR="64BB92A6">
        <w:t>:</w:t>
      </w:r>
      <w:r w:rsidR="00522454" w:rsidRPr="7540D756">
        <w:rPr>
          <w:i/>
        </w:rPr>
        <w:t xml:space="preserve"> </w:t>
      </w:r>
      <w:r w:rsidR="35B09634" w:rsidRPr="395584EC">
        <w:rPr>
          <w:i/>
        </w:rPr>
        <w:t>Zygodontomys brevicauda</w:t>
      </w:r>
      <w:r w:rsidR="35B09634" w:rsidRPr="003C2D3E">
        <w:t xml:space="preserve"> (GTOV), </w:t>
      </w:r>
      <w:r w:rsidR="35B09634" w:rsidRPr="395584EC">
        <w:rPr>
          <w:i/>
        </w:rPr>
        <w:t xml:space="preserve">Sigmodon </w:t>
      </w:r>
      <w:r w:rsidR="7CD80874" w:rsidRPr="395584EC">
        <w:rPr>
          <w:i/>
        </w:rPr>
        <w:t>a</w:t>
      </w:r>
      <w:r w:rsidR="35B09634" w:rsidRPr="395584EC">
        <w:rPr>
          <w:i/>
        </w:rPr>
        <w:t>lstoni</w:t>
      </w:r>
      <w:r w:rsidR="35B09634" w:rsidRPr="003C2D3E">
        <w:t xml:space="preserve"> (GTOV), </w:t>
      </w:r>
      <w:r w:rsidR="3E7FA27D" w:rsidRPr="395584EC">
        <w:rPr>
          <w:i/>
        </w:rPr>
        <w:t>Calomys callosus</w:t>
      </w:r>
      <w:r w:rsidR="3E7FA27D" w:rsidRPr="003C2D3E">
        <w:t xml:space="preserve"> (MACV), </w:t>
      </w:r>
      <w:r w:rsidR="3E7FA27D" w:rsidRPr="395584EC">
        <w:rPr>
          <w:i/>
        </w:rPr>
        <w:t>Calomys musculinus</w:t>
      </w:r>
      <w:r w:rsidR="3E7FA27D" w:rsidRPr="003C2D3E">
        <w:t xml:space="preserve"> (JUNV), </w:t>
      </w:r>
      <w:r w:rsidR="3E7FA27D" w:rsidRPr="395584EC">
        <w:rPr>
          <w:i/>
        </w:rPr>
        <w:t>Calomys laucha</w:t>
      </w:r>
      <w:r w:rsidR="3E7FA27D" w:rsidRPr="003C2D3E">
        <w:t xml:space="preserve"> (JUNV) and </w:t>
      </w:r>
      <w:r w:rsidR="3E7FA27D" w:rsidRPr="395584EC">
        <w:rPr>
          <w:i/>
        </w:rPr>
        <w:t>Oligoryzomys flavescens</w:t>
      </w:r>
      <w:r w:rsidR="3E7FA27D" w:rsidRPr="003C2D3E">
        <w:t xml:space="preserve"> (JUNV). </w:t>
      </w:r>
      <w:r w:rsidR="03F2BC14">
        <w:t>Th</w:t>
      </w:r>
      <w:r w:rsidR="05015605">
        <w:t>is</w:t>
      </w:r>
      <w:r w:rsidR="03F2BC14">
        <w:t xml:space="preserve"> integrated approach of </w:t>
      </w:r>
      <w:r w:rsidR="3DE50126" w:rsidRPr="003C2D3E">
        <w:t>combining</w:t>
      </w:r>
      <w:r w:rsidR="03F2BC14">
        <w:t xml:space="preserve"> </w:t>
      </w:r>
      <w:r w:rsidR="1DAB25B2" w:rsidRPr="003C2D3E">
        <w:t>s</w:t>
      </w:r>
      <w:r w:rsidR="03F2BC14">
        <w:t xml:space="preserve">pecies </w:t>
      </w:r>
      <w:r w:rsidR="1DAB25B2" w:rsidRPr="003C2D3E">
        <w:t>d</w:t>
      </w:r>
      <w:r w:rsidR="03F2BC14">
        <w:t xml:space="preserve">istribution </w:t>
      </w:r>
      <w:r w:rsidR="1DAB25B2" w:rsidRPr="003C2D3E">
        <w:t>m</w:t>
      </w:r>
      <w:r w:rsidR="03F2BC14" w:rsidRPr="003C2D3E">
        <w:t xml:space="preserve">odeling (SDMs) and mechanistic FOI models </w:t>
      </w:r>
      <w:r w:rsidR="284875B3">
        <w:t xml:space="preserve">was applied to </w:t>
      </w:r>
      <w:r w:rsidR="347652F4" w:rsidRPr="003C2D3E">
        <w:t xml:space="preserve">three climate scenarios: </w:t>
      </w:r>
      <w:r w:rsidR="7C6E1406" w:rsidRPr="003C2D3E">
        <w:t>(</w:t>
      </w:r>
      <w:proofErr w:type="spellStart"/>
      <w:r w:rsidR="7C6E1406" w:rsidRPr="003C2D3E">
        <w:t>i</w:t>
      </w:r>
      <w:proofErr w:type="spellEnd"/>
      <w:r w:rsidR="7C6E1406" w:rsidRPr="003C2D3E">
        <w:t>)</w:t>
      </w:r>
      <w:r w:rsidR="4180C9BE" w:rsidRPr="003C2D3E">
        <w:t xml:space="preserve"> the</w:t>
      </w:r>
      <w:r w:rsidR="7C6E1406" w:rsidRPr="003C2D3E">
        <w:t xml:space="preserve"> </w:t>
      </w:r>
      <w:r w:rsidR="284875B3">
        <w:t>current</w:t>
      </w:r>
      <w:r w:rsidR="434E576E" w:rsidRPr="003C2D3E">
        <w:t xml:space="preserve"> climate,</w:t>
      </w:r>
      <w:r w:rsidR="284875B3" w:rsidRPr="003C2D3E">
        <w:t xml:space="preserve"> and </w:t>
      </w:r>
      <w:r w:rsidR="7FA2868B" w:rsidRPr="003C2D3E">
        <w:t xml:space="preserve">two </w:t>
      </w:r>
      <w:r w:rsidR="284875B3" w:rsidRPr="003C2D3E">
        <w:t xml:space="preserve">future </w:t>
      </w:r>
      <w:r w:rsidR="655803B7" w:rsidRPr="003C2D3E">
        <w:t xml:space="preserve">climate scenarios based on </w:t>
      </w:r>
      <w:r w:rsidR="00BA2729" w:rsidRPr="003C2D3E">
        <w:fldChar w:fldCharType="begin"/>
      </w:r>
      <w:r w:rsidR="00AF4842">
        <w:instrText xml:space="preserve"> ADDIN ZOTERO_ITEM CSL_CITATION {"citationID":"ehGVx1yW","properties":{"formattedCitation":"\\super 23\\nosupersub{}","plainCitation":"23","noteIndex":0},"citationItems":[{"id":710,"uris":["http://zotero.org/groups/5467322/items/4IXHUHKZ"],"itemData":{"id":710,"type":"report","event-place":"Switzerland","language":"English","publisher":"IPCC","publisher-place":"Switzerland","title":"Summary for Policymakers. In: Climate Change 2021: The Physical Science Basis. Contribution of Working Group I to the Sixth Assessment Report of the Intergovernmental Panel on Climate Change","URL":"https://www.ipcc.ch/report/ar6/wg1/downloads/report/IPCC_AR6_WGI_SPM_final.pdf","author":[{"literal":"Masson-Delmotte, V., P. Zhai, A. Pirani, S.L."},{"literal":"Connors, C. Péan, S. Berger, N. Caud, Y. Chen, L. Goldfarb, M.I. Gomis, M. Huang, K. Leitzell, E. Lonnoy, J.B.R. Matthews, T.K."},{"literal":"Maycock, T. Waterfield, O. Yelekçi, R. Yu, and B. Zhou"}],"accessed":{"date-parts":[["2024",11,25]]},"issued":{"date-parts":[["2021"]]}}}],"schema":"https://github.com/citation-style-language/schema/raw/master/csl-citation.json"} </w:instrText>
      </w:r>
      <w:r w:rsidR="00BA2729" w:rsidRPr="003C2D3E">
        <w:fldChar w:fldCharType="separate"/>
      </w:r>
      <w:r w:rsidR="00AF4842" w:rsidRPr="00AF4842">
        <w:rPr>
          <w:rFonts w:cs="Arial"/>
          <w:kern w:val="0"/>
          <w:vertAlign w:val="superscript"/>
        </w:rPr>
        <w:t>23</w:t>
      </w:r>
      <w:r w:rsidR="00BA2729" w:rsidRPr="003C2D3E">
        <w:fldChar w:fldCharType="end"/>
      </w:r>
      <w:r w:rsidR="15DB7810" w:rsidRPr="003C2D3E">
        <w:t xml:space="preserve"> </w:t>
      </w:r>
      <w:r w:rsidR="7FA2868B" w:rsidRPr="003C2D3E">
        <w:t xml:space="preserve">, namely, </w:t>
      </w:r>
      <w:r w:rsidR="7C6E1406" w:rsidRPr="003C2D3E">
        <w:t xml:space="preserve">(ii) </w:t>
      </w:r>
      <w:r w:rsidR="7FA2868B">
        <w:t>SSP 2-4.5 (</w:t>
      </w:r>
      <w:r w:rsidR="1078CFB6" w:rsidRPr="003C2D3E">
        <w:t>M</w:t>
      </w:r>
      <w:r w:rsidR="7FA2868B">
        <w:t xml:space="preserve">oderate </w:t>
      </w:r>
      <w:r w:rsidR="1078CFB6" w:rsidRPr="003C2D3E">
        <w:t>C</w:t>
      </w:r>
      <w:r w:rsidR="7FA2868B">
        <w:t xml:space="preserve">limate </w:t>
      </w:r>
      <w:r w:rsidR="1078CFB6" w:rsidRPr="003C2D3E">
        <w:t>C</w:t>
      </w:r>
      <w:r w:rsidR="7FA2868B">
        <w:t>hange</w:t>
      </w:r>
      <w:r w:rsidR="1078CFB6" w:rsidRPr="003C2D3E">
        <w:t xml:space="preserve"> Scenario</w:t>
      </w:r>
      <w:r w:rsidR="7FA2868B" w:rsidRPr="003C2D3E">
        <w:t xml:space="preserve">) and </w:t>
      </w:r>
      <w:r w:rsidR="7C6E1406" w:rsidRPr="003C2D3E">
        <w:t xml:space="preserve">(iii) </w:t>
      </w:r>
      <w:r w:rsidR="7FA2868B">
        <w:t>SSP 5-</w:t>
      </w:r>
      <w:r w:rsidR="10D6B1D3">
        <w:t>8</w:t>
      </w:r>
      <w:r w:rsidR="7FA2868B">
        <w:t>.5 (</w:t>
      </w:r>
      <w:r w:rsidR="1078CFB6" w:rsidRPr="003C2D3E">
        <w:t>E</w:t>
      </w:r>
      <w:r w:rsidR="7FA2868B">
        <w:t xml:space="preserve">xtreme </w:t>
      </w:r>
      <w:r w:rsidR="1078CFB6" w:rsidRPr="003C2D3E">
        <w:t>C</w:t>
      </w:r>
      <w:r w:rsidR="7FA2868B">
        <w:t xml:space="preserve">limate </w:t>
      </w:r>
      <w:r w:rsidR="1078CFB6" w:rsidRPr="003C2D3E">
        <w:t>C</w:t>
      </w:r>
      <w:r w:rsidR="7FA2868B">
        <w:t>hange</w:t>
      </w:r>
      <w:r w:rsidR="1078CFB6" w:rsidRPr="003C2D3E">
        <w:t xml:space="preserve"> Scenario</w:t>
      </w:r>
      <w:r w:rsidR="7FA2868B" w:rsidRPr="003C2D3E">
        <w:t>) of years 2041-2060.</w:t>
      </w:r>
      <w:r w:rsidR="1D967F54" w:rsidRPr="003C2D3E">
        <w:t xml:space="preserve"> </w:t>
      </w:r>
      <w:del w:id="18" w:author="Pranav Kulkarni" w:date="2025-09-04T14:04:00Z" w16du:dateUtc="2025-09-04T21:04:00Z">
        <w:r w:rsidR="5D20FD1C" w:rsidRPr="003C2D3E" w:rsidDel="009E1212">
          <w:delText xml:space="preserve">We also </w:delText>
        </w:r>
        <w:r w:rsidR="0044641F" w:rsidDel="009E1212">
          <w:delText>explored</w:delText>
        </w:r>
        <w:r w:rsidR="63A8618E" w:rsidDel="009E1212">
          <w:delText xml:space="preserve"> the</w:delText>
        </w:r>
        <w:r w:rsidR="5D20FD1C" w:rsidRPr="003C2D3E" w:rsidDel="009E1212">
          <w:delText xml:space="preserve"> association between projected changes in bioclimatic and environmental data and projected changes in the FOI.</w:delText>
        </w:r>
      </w:del>
    </w:p>
    <w:p w14:paraId="21261E24" w14:textId="77777777" w:rsidR="00C35AA6" w:rsidRPr="003C2D3E" w:rsidRDefault="00C35AA6" w:rsidP="00B62B60">
      <w:pPr>
        <w:rPr>
          <w:ins w:id="19" w:author="Pranav Kulkarni" w:date="2025-09-04T14:53:00Z" w16du:dateUtc="2025-09-04T21:53:00Z"/>
        </w:rPr>
      </w:pPr>
    </w:p>
    <w:p w14:paraId="2347702B" w14:textId="12132EAE" w:rsidR="00AA636D" w:rsidRPr="003C2D3E" w:rsidRDefault="00AA636D" w:rsidP="00C35AA6">
      <w:pPr>
        <w:pPrChange w:id="20" w:author="Pranav Kulkarni" w:date="2025-09-04T14:53:00Z" w16du:dateUtc="2025-09-04T21:53:00Z">
          <w:pPr>
            <w:pStyle w:val="Heading1"/>
          </w:pPr>
        </w:pPrChange>
      </w:pPr>
    </w:p>
    <w:p w14:paraId="02D18379" w14:textId="17E8BA9F" w:rsidR="00AD065F" w:rsidRPr="003C2D3E" w:rsidRDefault="47BAFC55" w:rsidP="00B62B60">
      <w:pPr>
        <w:pStyle w:val="Heading1"/>
      </w:pPr>
      <w:r>
        <w:t>H</w:t>
      </w:r>
      <w:r w:rsidR="00EDDE2F">
        <w:t xml:space="preserve">otspots for spillover risk of New World Arenaviruses will increase in </w:t>
      </w:r>
      <w:r w:rsidR="17A73254">
        <w:t>the future</w:t>
      </w:r>
    </w:p>
    <w:p w14:paraId="19CEBEB0" w14:textId="54684758" w:rsidR="00CE157F" w:rsidRDefault="00922AAB" w:rsidP="00AF4842">
      <w:r>
        <w:t>P</w:t>
      </w:r>
      <w:r w:rsidR="2B473E49">
        <w:t xml:space="preserve">rojected </w:t>
      </w:r>
      <w:r w:rsidR="00806A6E">
        <w:t xml:space="preserve">spatial risk profiles of NWAs for </w:t>
      </w:r>
      <w:r w:rsidR="1CB1C0EC">
        <w:t xml:space="preserve">the </w:t>
      </w:r>
      <w:r w:rsidR="007837B1">
        <w:t>two future climate change scenarios (SSP 2-4.5</w:t>
      </w:r>
      <w:r w:rsidR="1078CFB6">
        <w:t xml:space="preserve"> and</w:t>
      </w:r>
      <w:r w:rsidR="007837B1">
        <w:t xml:space="preserve"> SSP 5-8.5) showed </w:t>
      </w:r>
      <w:r w:rsidR="2B473E49" w:rsidDel="007837B1">
        <w:t>a</w:t>
      </w:r>
      <w:r w:rsidR="2B473E49">
        <w:t xml:space="preserve"> more </w:t>
      </w:r>
      <w:r w:rsidR="7DCE8699">
        <w:t xml:space="preserve">widespread </w:t>
      </w:r>
      <w:r w:rsidR="2B473E49">
        <w:t xml:space="preserve">and increased risk </w:t>
      </w:r>
      <w:r w:rsidR="1A485596">
        <w:t>of</w:t>
      </w:r>
      <w:r w:rsidR="2B473E49">
        <w:t xml:space="preserve"> </w:t>
      </w:r>
      <w:r w:rsidR="4A39DF21">
        <w:t>transmission</w:t>
      </w:r>
      <w:r w:rsidR="2B473E49">
        <w:t xml:space="preserve"> compared to</w:t>
      </w:r>
      <w:r w:rsidR="63F7CF97">
        <w:t xml:space="preserve"> the</w:t>
      </w:r>
      <w:r w:rsidR="2B473E49">
        <w:t xml:space="preserve"> current </w:t>
      </w:r>
      <w:r w:rsidR="4F388F80">
        <w:t>scenario</w:t>
      </w:r>
      <w:r w:rsidR="00D93F06">
        <w:t xml:space="preserve"> </w:t>
      </w:r>
      <w:del w:id="21" w:author="Pranav Kulkarni" w:date="2025-09-04T14:37:00Z" w16du:dateUtc="2025-09-04T21:37:00Z">
        <w:r w:rsidR="005A212E" w:rsidDel="00840504">
          <w:delText>where</w:delText>
        </w:r>
        <w:r w:rsidR="00AB0104" w:rsidDel="00840504">
          <w:delText xml:space="preserve"> the </w:delText>
        </w:r>
        <w:r w:rsidR="00FF16E9" w:rsidDel="00840504">
          <w:delText xml:space="preserve">hotspots </w:delText>
        </w:r>
        <w:r w:rsidR="00601E41" w:rsidDel="00840504">
          <w:delText>(</w:delText>
        </w:r>
        <w:r w:rsidR="006121AB" w:rsidRPr="006121AB" w:rsidDel="00840504">
          <w:delText>highest 10% of FOI estimates</w:delText>
        </w:r>
        <w:r w:rsidR="006121AB" w:rsidDel="00840504">
          <w:delText>)</w:delText>
        </w:r>
        <w:r w:rsidR="00DF3111" w:rsidDel="00840504">
          <w:delText xml:space="preserve"> </w:delText>
        </w:r>
      </w:del>
      <w:r w:rsidR="039C4719">
        <w:t xml:space="preserve">for </w:t>
      </w:r>
      <w:r w:rsidR="03E85F52">
        <w:t xml:space="preserve">all three </w:t>
      </w:r>
      <w:r w:rsidR="364E96F2">
        <w:t xml:space="preserve">modeled </w:t>
      </w:r>
      <w:r w:rsidR="12A0B837">
        <w:t>NWA</w:t>
      </w:r>
      <w:r w:rsidR="039C4719">
        <w:t>s</w:t>
      </w:r>
      <w:r w:rsidR="3B4B87FD">
        <w:t xml:space="preserve"> </w:t>
      </w:r>
      <w:del w:id="22" w:author="Pranav Kulkarni" w:date="2025-09-04T14:37:00Z" w16du:dateUtc="2025-09-04T21:37:00Z">
        <w:r w:rsidR="00DF3111" w:rsidDel="003579F7">
          <w:delText xml:space="preserve">were concentrated </w:delText>
        </w:r>
        <w:r w:rsidR="00C9574A" w:rsidDel="003579F7">
          <w:delText>in coastal and metro</w:delText>
        </w:r>
        <w:r w:rsidR="00357BFF" w:rsidDel="003579F7">
          <w:delText>politan areas</w:delText>
        </w:r>
        <w:r w:rsidR="00D80AB4" w:rsidDel="003579F7">
          <w:delText xml:space="preserve"> </w:delText>
        </w:r>
      </w:del>
      <w:r w:rsidR="00D93F06">
        <w:t xml:space="preserve">(Figure </w:t>
      </w:r>
      <w:r w:rsidR="00A2363F">
        <w:t>1)</w:t>
      </w:r>
      <w:r w:rsidR="00AB0104">
        <w:t xml:space="preserve">. </w:t>
      </w:r>
      <w:r w:rsidR="0008276D">
        <w:t xml:space="preserve">We also predicted </w:t>
      </w:r>
      <w:r w:rsidR="18BE94BF">
        <w:t xml:space="preserve">a </w:t>
      </w:r>
      <w:r w:rsidR="0008276D">
        <w:t xml:space="preserve">higher risk </w:t>
      </w:r>
      <w:r w:rsidR="35B5F447">
        <w:t>(</w:t>
      </w:r>
      <w:r w:rsidR="0008276D">
        <w:t>increased FOI</w:t>
      </w:r>
      <w:r w:rsidR="2F573653">
        <w:t>)</w:t>
      </w:r>
      <w:r w:rsidR="10C5B5A3">
        <w:t xml:space="preserve"> </w:t>
      </w:r>
      <w:r w:rsidR="20B17621">
        <w:t xml:space="preserve">of </w:t>
      </w:r>
      <w:r w:rsidR="0008276D">
        <w:t xml:space="preserve">all three NWAs in some of their </w:t>
      </w:r>
      <w:r w:rsidR="2F7CDDA0">
        <w:t>current</w:t>
      </w:r>
      <w:r w:rsidR="233C2CE6">
        <w:t>ly</w:t>
      </w:r>
      <w:r w:rsidR="2F7CDDA0">
        <w:t xml:space="preserve"> </w:t>
      </w:r>
      <w:r w:rsidR="0008276D">
        <w:t>endemic regions (Figure 1).</w:t>
      </w:r>
      <w:r w:rsidR="00AC72DF">
        <w:t xml:space="preserve"> </w:t>
      </w:r>
      <w:r w:rsidR="7C14F745">
        <w:t xml:space="preserve">Overall, </w:t>
      </w:r>
      <w:r w:rsidR="27F80F40">
        <w:t>when compared with each other</w:t>
      </w:r>
      <w:r w:rsidR="2B473E49">
        <w:t xml:space="preserve">, the two </w:t>
      </w:r>
      <w:r w:rsidR="1608CC12">
        <w:t xml:space="preserve">future </w:t>
      </w:r>
      <w:r w:rsidR="2B473E49">
        <w:t xml:space="preserve">climate change scenarios of SSP 2-4.5 and SSP 5-8.5 did not show </w:t>
      </w:r>
      <w:r w:rsidR="11926BEB" w:rsidRPr="395584EC">
        <w:rPr>
          <w:rFonts w:eastAsia="Arial" w:cs="Arial"/>
        </w:rPr>
        <w:t>markedly</w:t>
      </w:r>
      <w:r w:rsidR="11926BEB">
        <w:t xml:space="preserve"> </w:t>
      </w:r>
      <w:r w:rsidR="2B473E49">
        <w:t xml:space="preserve">different </w:t>
      </w:r>
      <w:r w:rsidR="001C17D0">
        <w:t>projected FOI</w:t>
      </w:r>
      <w:r w:rsidR="00572055">
        <w:t xml:space="preserve"> patterns</w:t>
      </w:r>
      <w:r w:rsidR="7C14F745">
        <w:t>.</w:t>
      </w:r>
      <w:r w:rsidR="147C2285">
        <w:t xml:space="preserve"> </w:t>
      </w:r>
      <w:r w:rsidR="00261DA7">
        <w:t xml:space="preserve">When compared with the current </w:t>
      </w:r>
      <w:r w:rsidR="02D9AAAF">
        <w:t xml:space="preserve">climate </w:t>
      </w:r>
      <w:r w:rsidR="00261DA7">
        <w:t xml:space="preserve">scenario, </w:t>
      </w:r>
      <w:r w:rsidR="147C2285">
        <w:t xml:space="preserve">the differences </w:t>
      </w:r>
      <w:r w:rsidR="001C17D0">
        <w:t xml:space="preserve">in FOI </w:t>
      </w:r>
      <w:r w:rsidR="3C97ED11">
        <w:t>with</w:t>
      </w:r>
      <w:r w:rsidR="76B0F48B">
        <w:t xml:space="preserve"> </w:t>
      </w:r>
      <w:r w:rsidR="69E76CA8">
        <w:t>SSP 2-4.5</w:t>
      </w:r>
      <w:r w:rsidR="00A578AF">
        <w:t xml:space="preserve"> </w:t>
      </w:r>
      <w:r w:rsidR="00C960A7">
        <w:t xml:space="preserve">were </w:t>
      </w:r>
      <w:r w:rsidR="00230F1D">
        <w:t>more prominent</w:t>
      </w:r>
      <w:r w:rsidR="663F5A60">
        <w:t xml:space="preserve"> </w:t>
      </w:r>
      <w:r w:rsidR="70D5D2C6">
        <w:t>than with</w:t>
      </w:r>
      <w:r w:rsidR="663F5A60">
        <w:t xml:space="preserve"> SSP 5-8.5</w:t>
      </w:r>
      <w:r w:rsidR="00230F1D">
        <w:t xml:space="preserve"> (Fig</w:t>
      </w:r>
      <w:r w:rsidR="00880AEC">
        <w:t>ure 1</w:t>
      </w:r>
      <w:r w:rsidR="000103ED">
        <w:t xml:space="preserve"> and Figure 2</w:t>
      </w:r>
      <w:r w:rsidR="00230F1D">
        <w:t>).</w:t>
      </w:r>
      <w:r w:rsidR="001F3476" w:rsidRPr="001F3476">
        <w:t xml:space="preserve"> </w:t>
      </w:r>
    </w:p>
    <w:p w14:paraId="311F52C1" w14:textId="0E048660" w:rsidR="00BA6E00" w:rsidRPr="00BA6E00" w:rsidDel="00545DCC" w:rsidRDefault="00C03690" w:rsidP="00AF4842">
      <w:pPr>
        <w:rPr>
          <w:del w:id="23" w:author="Pranav Kulkarni" w:date="2025-09-04T14:09:00Z" w16du:dateUtc="2025-09-04T21:09:00Z"/>
        </w:rPr>
        <w:pPrChange w:id="24" w:author="Pranav Kulkarni" w:date="2025-09-04T14:48:00Z" w16du:dateUtc="2025-09-04T21:48:00Z">
          <w:pPr>
            <w:spacing w:line="259" w:lineRule="auto"/>
          </w:pPr>
        </w:pPrChange>
      </w:pPr>
      <w:r>
        <w:t>In</w:t>
      </w:r>
      <w:r w:rsidR="00BA6E00" w:rsidRPr="00BA6E00" w:rsidDel="00C03690">
        <w:t xml:space="preserve"> </w:t>
      </w:r>
      <w:r w:rsidR="00BA6E00" w:rsidRPr="00BA6E00">
        <w:t xml:space="preserve">both climate change scenarios, the risk </w:t>
      </w:r>
      <w:r w:rsidR="00C52953">
        <w:t xml:space="preserve">of GTOV transmission </w:t>
      </w:r>
      <w:r w:rsidR="00BA6E00" w:rsidRPr="00BA6E00">
        <w:t>was estimated to be more widespread</w:t>
      </w:r>
      <w:del w:id="25" w:author="Pranav Kulkarni" w:date="2025-09-04T14:04:00Z" w16du:dateUtc="2025-09-04T21:04:00Z">
        <w:r w:rsidR="11B73CCF" w:rsidDel="00AB0124">
          <w:delText>, showing up</w:delText>
        </w:r>
        <w:r w:rsidR="2B4FA156" w:rsidDel="00AB0124">
          <w:delText xml:space="preserve"> </w:delText>
        </w:r>
        <w:r w:rsidR="2FE2ECD3" w:rsidDel="00AB0124">
          <w:delText>outside of</w:delText>
        </w:r>
        <w:r w:rsidR="2B4FA156" w:rsidDel="00AB0124">
          <w:delText xml:space="preserve"> the </w:delText>
        </w:r>
        <w:r w:rsidR="00BA6E00" w:rsidRPr="00BA6E00" w:rsidDel="00AB0124">
          <w:delText>endemic zones of historical outbreaks</w:delText>
        </w:r>
      </w:del>
      <w:r w:rsidR="35DF8BF3">
        <w:t xml:space="preserve">. </w:t>
      </w:r>
      <w:r w:rsidR="00BA6E00" w:rsidRPr="00BA6E00">
        <w:t>Non-endemic areas</w:t>
      </w:r>
      <w:ins w:id="26" w:author="Pranav Kulkarni" w:date="2025-09-04T14:05:00Z" w16du:dateUtc="2025-09-04T21:05:00Z">
        <w:r w:rsidR="00B82C13">
          <w:t xml:space="preserve"> </w:t>
        </w:r>
      </w:ins>
      <w:del w:id="27" w:author="Pranav Kulkarni" w:date="2025-09-04T14:05:00Z" w16du:dateUtc="2025-09-04T21:05:00Z">
        <w:r w:rsidR="4F8EF68B" w:rsidDel="00B82C13">
          <w:delText>,</w:delText>
        </w:r>
        <w:r w:rsidR="00BA6E00" w:rsidRPr="00BA6E00" w:rsidDel="00B82C13">
          <w:delText xml:space="preserve"> especially </w:delText>
        </w:r>
      </w:del>
      <w:r w:rsidR="00BA6E00" w:rsidRPr="00BA6E00">
        <w:t xml:space="preserve">in the </w:t>
      </w:r>
      <w:del w:id="28" w:author="Pranav Kulkarni" w:date="2025-09-04T14:05:00Z" w16du:dateUtc="2025-09-04T21:05:00Z">
        <w:r w:rsidR="00BA6E00" w:rsidRPr="00BA6E00" w:rsidDel="00B82C13">
          <w:delText xml:space="preserve">eastern </w:delText>
        </w:r>
      </w:del>
      <w:r w:rsidR="00BA6E00" w:rsidRPr="00BA6E00">
        <w:t xml:space="preserve">countries of Guyana, Suriname and </w:t>
      </w:r>
      <w:del w:id="29" w:author="Pranav Kulkarni" w:date="2025-09-04T14:05:00Z" w16du:dateUtc="2025-09-04T21:05:00Z">
        <w:r w:rsidR="00BA6E00" w:rsidRPr="00BA6E00" w:rsidDel="00B82C13">
          <w:delText xml:space="preserve">northern </w:delText>
        </w:r>
      </w:del>
      <w:r w:rsidR="00BA6E00" w:rsidRPr="00BA6E00">
        <w:t xml:space="preserve">Brazil, showed a positive change in </w:t>
      </w:r>
      <w:ins w:id="30" w:author="Pranav Kulkarni" w:date="2025-09-04T14:09:00Z" w16du:dateUtc="2025-09-04T21:09:00Z">
        <w:r w:rsidR="00545DCC">
          <w:t xml:space="preserve">projected </w:t>
        </w:r>
      </w:ins>
      <w:r w:rsidR="00BA6E00" w:rsidRPr="00BA6E00">
        <w:t xml:space="preserve">risk compared to the currently endemic zones </w:t>
      </w:r>
      <w:del w:id="31" w:author="Pranav Kulkarni" w:date="2025-09-04T14:05:00Z" w16du:dateUtc="2025-09-04T21:05:00Z">
        <w:r w:rsidR="00BA6E00" w:rsidRPr="00BA6E00" w:rsidDel="00A924F0">
          <w:delText>across the extent of the habitat of the reservoir species</w:delText>
        </w:r>
      </w:del>
      <w:ins w:id="32" w:author="Pranav Kulkarni" w:date="2025-09-04T14:05:00Z" w16du:dateUtc="2025-09-04T21:05:00Z">
        <w:r w:rsidR="00A924F0">
          <w:t>in Ven</w:t>
        </w:r>
      </w:ins>
      <w:ins w:id="33" w:author="Pranav Kulkarni" w:date="2025-09-04T14:06:00Z" w16du:dateUtc="2025-09-04T21:06:00Z">
        <w:r w:rsidR="00A924F0">
          <w:t>ezuela</w:t>
        </w:r>
      </w:ins>
      <w:r w:rsidR="00BA6E00" w:rsidRPr="00BA6E00">
        <w:t xml:space="preserve"> (Figure 1A). </w:t>
      </w:r>
      <w:del w:id="34" w:author="Pranav Kulkarni" w:date="2025-09-04T14:08:00Z" w16du:dateUtc="2025-09-04T21:08:00Z">
        <w:r w:rsidR="00BA6E00" w:rsidRPr="00BA6E00" w:rsidDel="00BC129A">
          <w:delText xml:space="preserve">Our models also predicted higher disease risk for the non-endemic northern part of Colombia in the current climate scenario, which has not reported a prior outbreak of </w:delText>
        </w:r>
        <w:r w:rsidR="00981569" w:rsidDel="00BC129A">
          <w:delText>Venezuelan Hemorrhagic Fever</w:delText>
        </w:r>
        <w:r w:rsidR="75D32E31" w:rsidDel="00BC129A">
          <w:delText xml:space="preserve"> </w:delText>
        </w:r>
        <w:r w:rsidR="00981569" w:rsidDel="00BC129A">
          <w:delText>(</w:delText>
        </w:r>
        <w:r w:rsidR="00BA6E00" w:rsidRPr="00BA6E00" w:rsidDel="00BC129A">
          <w:delText>VHF</w:delText>
        </w:r>
        <w:r w:rsidR="00981569" w:rsidDel="00BC129A">
          <w:delText>)</w:delText>
        </w:r>
        <w:r w:rsidR="75D32E31" w:rsidDel="00BC129A">
          <w:delText xml:space="preserve">. </w:delText>
        </w:r>
      </w:del>
      <w:r w:rsidR="2B4FA156">
        <w:t xml:space="preserve">In contrast, the endemic regions along the northern </w:t>
      </w:r>
      <w:r w:rsidR="6FCF2AA7">
        <w:t>seashore</w:t>
      </w:r>
      <w:r w:rsidR="2B4FA156">
        <w:t xml:space="preserve"> of Venezuela </w:t>
      </w:r>
      <w:del w:id="35" w:author="Pranav Kulkarni" w:date="2025-09-04T14:07:00Z" w16du:dateUtc="2025-09-04T21:07:00Z">
        <w:r w:rsidR="2B4FA156" w:rsidDel="00EA78F6">
          <w:delText>showed a</w:delText>
        </w:r>
      </w:del>
      <w:ins w:id="36" w:author="Pranav Kulkarni" w:date="2025-09-04T14:07:00Z" w16du:dateUtc="2025-09-04T21:07:00Z">
        <w:r w:rsidR="00EA78F6">
          <w:t>projected</w:t>
        </w:r>
      </w:ins>
      <w:r w:rsidR="2B4FA156">
        <w:t xml:space="preserve"> </w:t>
      </w:r>
      <w:r w:rsidR="004D0E34">
        <w:t>reduced</w:t>
      </w:r>
      <w:r w:rsidR="2B4FA156">
        <w:t xml:space="preserve"> FOI</w:t>
      </w:r>
      <w:r w:rsidR="004D0E34">
        <w:t xml:space="preserve"> estimates</w:t>
      </w:r>
      <w:r w:rsidR="2B4FA156">
        <w:t xml:space="preserve"> for both climate change scenarios. </w:t>
      </w:r>
      <w:r w:rsidR="00BA6E00" w:rsidRPr="00BA6E00">
        <w:t>The FOI remained unchanged in the interior region</w:t>
      </w:r>
      <w:del w:id="37" w:author="Pranav Kulkarni" w:date="2025-09-04T14:07:00Z" w16du:dateUtc="2025-09-04T21:07:00Z">
        <w:r w:rsidR="00BA6E00" w:rsidRPr="00BA6E00" w:rsidDel="00EA78F6">
          <w:delText xml:space="preserve">, </w:delText>
        </w:r>
        <w:r w:rsidR="090D24FA" w:rsidDel="00EA78F6">
          <w:delText>distant</w:delText>
        </w:r>
        <w:r w:rsidR="00BA6E00" w:rsidRPr="00BA6E00" w:rsidDel="00EA78F6">
          <w:delText xml:space="preserve"> from the coastal areas </w:delText>
        </w:r>
        <w:r w:rsidR="090D24FA" w:rsidDel="00EA78F6">
          <w:delText>beyond the endemic regions but</w:delText>
        </w:r>
      </w:del>
      <w:r w:rsidR="090D24FA">
        <w:t xml:space="preserve"> </w:t>
      </w:r>
      <w:r w:rsidR="00BA6E00" w:rsidRPr="00BA6E00">
        <w:t>within the habitats of the GTOV reservoirs</w:t>
      </w:r>
      <w:r w:rsidR="00BA6E00" w:rsidRPr="00BA6E00" w:rsidDel="00A21EBB">
        <w:t xml:space="preserve"> </w:t>
      </w:r>
      <w:r w:rsidR="00BA6E00" w:rsidRPr="00BA6E00">
        <w:t xml:space="preserve">(Figure 1A) for both climate change scenarios. For some of the endemic regions near the northern coast of Venezuela, the risk remained unchanged in SSP 2-4.5 but was slightly lower for SSP 5-8.5 scenario compared to the current climate (for details, see Supplementary Figure S1.4). </w:t>
      </w:r>
    </w:p>
    <w:p w14:paraId="42A174EE" w14:textId="6E2B673E" w:rsidR="004018D2" w:rsidRDefault="00BA6E00" w:rsidP="00AF4842">
      <w:r w:rsidRPr="00BA6E00">
        <w:t xml:space="preserve">For MACV, the </w:t>
      </w:r>
      <w:r w:rsidR="007F0C76">
        <w:t xml:space="preserve">model predicted </w:t>
      </w:r>
      <w:r w:rsidRPr="00BA6E00">
        <w:t xml:space="preserve">overall FOI was higher for both </w:t>
      </w:r>
      <w:del w:id="38" w:author="Pranav Kulkarni" w:date="2025-09-04T14:10:00Z" w16du:dateUtc="2025-09-04T21:10:00Z">
        <w:r w:rsidRPr="00BA6E00" w:rsidDel="00BB267B">
          <w:delText xml:space="preserve">future </w:delText>
        </w:r>
      </w:del>
      <w:r w:rsidRPr="00BA6E00">
        <w:t xml:space="preserve">climate change scenarios compared to the current estimates. The endemic zones along the eastern foothills of the Bolivian Andes mountains had </w:t>
      </w:r>
      <w:del w:id="39" w:author="Pranav Kulkarni" w:date="2025-09-04T14:08:00Z" w16du:dateUtc="2025-09-04T21:08:00Z">
        <w:r w:rsidRPr="00BA6E00" w:rsidDel="00C523E4">
          <w:delText>a negative change in</w:delText>
        </w:r>
      </w:del>
      <w:ins w:id="40" w:author="Pranav Kulkarni" w:date="2025-09-04T14:08:00Z" w16du:dateUtc="2025-09-04T21:08:00Z">
        <w:r w:rsidR="00C523E4">
          <w:t>reduced</w:t>
        </w:r>
      </w:ins>
      <w:r w:rsidRPr="00BA6E00">
        <w:t xml:space="preserve"> FOI, whereas the non-endemic zones of interior grasslands in Bolivia and Paraguay showed </w:t>
      </w:r>
      <w:del w:id="41" w:author="Pranav Kulkarni" w:date="2025-09-04T14:08:00Z" w16du:dateUtc="2025-09-04T21:08:00Z">
        <w:r w:rsidRPr="00BA6E00" w:rsidDel="00C523E4">
          <w:delText>a positive change</w:delText>
        </w:r>
      </w:del>
      <w:ins w:id="42" w:author="Pranav Kulkarni" w:date="2025-09-04T14:08:00Z" w16du:dateUtc="2025-09-04T21:08:00Z">
        <w:r w:rsidR="00C523E4">
          <w:t>an increase</w:t>
        </w:r>
      </w:ins>
      <w:r w:rsidRPr="00BA6E00">
        <w:t xml:space="preserve"> in FOI compared to the current estimates (Figure 1B). Similarly, for JUNV</w:t>
      </w:r>
      <w:r w:rsidRPr="00BA6E00" w:rsidDel="3D9E3628">
        <w:t xml:space="preserve">, </w:t>
      </w:r>
      <w:r w:rsidRPr="00BA6E00">
        <w:t xml:space="preserve">the spillover risk in the endemic regions of the Pampas grasslands of central Argentina for AHF was predicted to be lower in both climate change scenarios and higher for the surrounding non-endemic zones. SSP 2-4.5 showed less pronounced changes compared to SSP 5-8.5, and some of the FOI estimates remained unchanged for certain endemic areas in Buenos Aires province but increased around the capital region of Buenos Aires (Figure 1C). The non-endemic </w:t>
      </w:r>
      <w:r w:rsidRPr="00BA6E00">
        <w:lastRenderedPageBreak/>
        <w:t xml:space="preserve">regions around the borders between Argentina, Paraguay and Bolivia were also estimated to have higher </w:t>
      </w:r>
      <w:r w:rsidR="13399BD4">
        <w:t>disease</w:t>
      </w:r>
      <w:r w:rsidR="0F5F27DC">
        <w:t xml:space="preserve"> </w:t>
      </w:r>
      <w:r w:rsidRPr="00BA6E00">
        <w:t xml:space="preserve">risk </w:t>
      </w:r>
      <w:r w:rsidR="1F7BA214">
        <w:t>in</w:t>
      </w:r>
      <w:r w:rsidRPr="00BA6E00">
        <w:t xml:space="preserve"> both future scenarios. These high-risk zones overlap with the higher risk zones for MACV in the two climate change scenarios (Figures 1 B-C).</w:t>
      </w:r>
    </w:p>
    <w:p w14:paraId="0B9ED1F4" w14:textId="77777777" w:rsidR="00734282" w:rsidRDefault="006768CE" w:rsidP="00AF4842">
      <w:pPr>
        <w:rPr>
          <w:ins w:id="43" w:author="Pranav Kulkarni" w:date="2025-09-04T14:43:00Z" w16du:dateUtc="2025-09-04T21:43:00Z"/>
        </w:rPr>
      </w:pPr>
      <w:r>
        <w:t xml:space="preserve">For all three NWAs, the average spillover risk was higher for the SSP 2-4.5 and SSP 5-8.5 scenarios compared with the current scenario. For GTOV and MACV, the increase in spillover risk was higher in eastern </w:t>
      </w:r>
      <w:r w:rsidR="3AC09854">
        <w:t xml:space="preserve">tropical </w:t>
      </w:r>
      <w:r>
        <w:t xml:space="preserve">parts of the reservoir habitats compared to the </w:t>
      </w:r>
      <w:r w:rsidR="3AC09854">
        <w:t xml:space="preserve">dryer </w:t>
      </w:r>
      <w:r>
        <w:t xml:space="preserve">western parts </w:t>
      </w:r>
      <w:r w:rsidR="3AC09854">
        <w:t>separated by the Andes and other mountain ranges</w:t>
      </w:r>
      <w:r w:rsidR="539E3356">
        <w:t xml:space="preserve"> (Figure 2</w:t>
      </w:r>
      <w:r w:rsidR="00300A96">
        <w:t>A</w:t>
      </w:r>
      <w:r w:rsidR="539E3356">
        <w:t xml:space="preserve">). </w:t>
      </w:r>
      <w:del w:id="44" w:author="Pranav Kulkarni" w:date="2025-09-04T14:12:00Z" w16du:dateUtc="2025-09-04T21:12:00Z">
        <w:r w:rsidDel="00E30230">
          <w:delText xml:space="preserve">This pattern of higher risk in </w:delText>
        </w:r>
        <w:r w:rsidR="2377C7D8" w:rsidDel="00E30230">
          <w:delText xml:space="preserve">the </w:delText>
        </w:r>
        <w:r w:rsidDel="00E30230">
          <w:delText xml:space="preserve">east versus </w:delText>
        </w:r>
        <w:r w:rsidR="434D05A0" w:rsidDel="00E30230">
          <w:delText xml:space="preserve">the </w:delText>
        </w:r>
        <w:r w:rsidDel="00E30230">
          <w:delText>west was not evident for JUNV</w:delText>
        </w:r>
        <w:r w:rsidR="5E9CBDA7" w:rsidDel="00E30230">
          <w:delText xml:space="preserve"> (</w:delText>
        </w:r>
        <w:r w:rsidR="718E83A0" w:rsidDel="00E30230">
          <w:delText xml:space="preserve">possibly </w:delText>
        </w:r>
        <w:r w:rsidR="5E9CBDA7" w:rsidDel="00E30230">
          <w:delText xml:space="preserve">because of the shape of Argentina and </w:delText>
        </w:r>
        <w:r w:rsidR="556018CB" w:rsidDel="00E30230">
          <w:delText xml:space="preserve">the </w:delText>
        </w:r>
        <w:r w:rsidR="03D7BCD6" w:rsidDel="00E30230">
          <w:delText>P</w:delText>
        </w:r>
        <w:r w:rsidR="5E9CBDA7" w:rsidDel="00E30230">
          <w:delText>ampas habitat mostly being in the center of the country</w:delText>
        </w:r>
        <w:r w:rsidR="718E83A0" w:rsidDel="00E30230">
          <w:delText>)</w:delText>
        </w:r>
        <w:r w:rsidR="539E3356" w:rsidDel="00E30230">
          <w:delText>.</w:delText>
        </w:r>
        <w:r w:rsidDel="00E30230">
          <w:delText xml:space="preserve"> </w:delText>
        </w:r>
        <w:r w:rsidDel="007F4E19">
          <w:delText xml:space="preserve">For GTOV, the increase in predicted spillover risk in non-endemic regions of Guyana, Suriname, French Guinea and Brazil and </w:delText>
        </w:r>
        <w:r w:rsidR="1AA76778" w:rsidDel="007F4E19">
          <w:delText xml:space="preserve">a </w:delText>
        </w:r>
        <w:r w:rsidDel="007F4E19">
          <w:delText xml:space="preserve">lower risk in endemic zones of northern Venezuela were evident. </w:delText>
        </w:r>
      </w:del>
      <w:r>
        <w:t>For MACV, due to the shift in risk based on the FOI from the Andean foothills to the interior grasslands, the average change in FOI was higher in</w:t>
      </w:r>
      <w:r w:rsidDel="2AF83625">
        <w:t xml:space="preserve"> </w:t>
      </w:r>
      <w:r>
        <w:t xml:space="preserve">eastern Bolivia compared to the </w:t>
      </w:r>
      <w:r w:rsidR="1F86CD98">
        <w:t xml:space="preserve">higher altitude </w:t>
      </w:r>
      <w:r>
        <w:t xml:space="preserve">western regions (Figure </w:t>
      </w:r>
      <w:r w:rsidR="539E3356">
        <w:t>2</w:t>
      </w:r>
      <w:r w:rsidR="001B3705">
        <w:t>A</w:t>
      </w:r>
      <w:r>
        <w:t xml:space="preserve">). The spillover risk of GTOV had a median </w:t>
      </w:r>
      <w:r w:rsidDel="00077868">
        <w:t>increase</w:t>
      </w:r>
      <w:r w:rsidR="00077868">
        <w:t xml:space="preserve"> of</w:t>
      </w:r>
      <w:r>
        <w:t xml:space="preserve"> 0.05 and 0.08 for SSP 2-4.5 and SSP 5-8.5 respectively (Figure </w:t>
      </w:r>
      <w:r w:rsidR="539E3356">
        <w:t>2</w:t>
      </w:r>
      <w:r w:rsidR="00300A96">
        <w:t>B</w:t>
      </w:r>
      <w:r>
        <w:t xml:space="preserve"> (</w:t>
      </w:r>
      <w:proofErr w:type="spellStart"/>
      <w:r>
        <w:t>i</w:t>
      </w:r>
      <w:proofErr w:type="spellEnd"/>
      <w:r>
        <w:t xml:space="preserve">)) compared to the current scenario. For JUNV, the risk in terms of FOI increased by a median value of 0.03 for both climate change scenarios (Figure 2C (ii)). For MACV, the median increase in FOI was 0.19 and 0.18 for SSP 2-4.5 and SSP 5-8.5, respectively (Figure </w:t>
      </w:r>
      <w:r w:rsidR="539E3356">
        <w:t>2</w:t>
      </w:r>
      <w:r w:rsidR="00300A96">
        <w:t>B</w:t>
      </w:r>
      <w:r>
        <w:t xml:space="preserve"> (iii)). We predicted that </w:t>
      </w:r>
      <w:del w:id="45" w:author="Pranav Kulkarni" w:date="2025-09-04T14:12:00Z" w16du:dateUtc="2025-09-04T21:12:00Z">
        <w:r w:rsidDel="0018620F">
          <w:delText xml:space="preserve">a substantial portion of </w:delText>
        </w:r>
      </w:del>
      <w:r>
        <w:t xml:space="preserve">potential hotspots for NWA spillover in the current scenario </w:t>
      </w:r>
      <w:del w:id="46" w:author="Pranav Kulkarni" w:date="2025-09-04T14:12:00Z" w16du:dateUtc="2025-09-04T21:12:00Z">
        <w:r w:rsidDel="0018620F">
          <w:delText xml:space="preserve">(marked by high FOI predictions) </w:delText>
        </w:r>
      </w:del>
      <w:r>
        <w:t>remained persistent in both moderate and extreme climate change scenarios (see supplementary Figure S1.3).</w:t>
      </w:r>
      <w:r w:rsidR="49B37AB9">
        <w:t xml:space="preserve"> </w:t>
      </w:r>
    </w:p>
    <w:p w14:paraId="3438436E" w14:textId="2A5E2B3F" w:rsidR="00734282" w:rsidDel="00734282" w:rsidRDefault="00734282" w:rsidP="00AF4842">
      <w:pPr>
        <w:rPr>
          <w:del w:id="47" w:author="Pranav Kulkarni" w:date="2025-09-04T14:43:00Z" w16du:dateUtc="2025-09-04T21:43:00Z"/>
          <w:moveTo w:id="48" w:author="Pranav Kulkarni" w:date="2025-09-04T14:43:00Z" w16du:dateUtc="2025-09-04T21:43:00Z"/>
        </w:rPr>
        <w:pPrChange w:id="49" w:author="Pranav Kulkarni" w:date="2025-09-04T14:48:00Z" w16du:dateUtc="2025-09-04T21:48:00Z">
          <w:pPr/>
        </w:pPrChange>
      </w:pPr>
      <w:moveToRangeStart w:id="50" w:author="Pranav Kulkarni" w:date="2025-09-04T14:43:00Z" w:name="move207889402"/>
      <w:moveTo w:id="51" w:author="Pranav Kulkarni" w:date="2025-09-04T14:43:00Z" w16du:dateUtc="2025-09-04T21:43:00Z">
        <w:del w:id="52" w:author="Pranav Kulkarni" w:date="2025-09-04T14:51:00Z" w16du:dateUtc="2025-09-04T21:51:00Z">
          <w:r w:rsidDel="00346361">
            <w:delText xml:space="preserve">Our models used an epidemiological perspective to link the habitat patterns of NWA rodent reservoirs to the possibility of a spillover outbreak in humans. This involved integration of human population and estimated rodent population distributions to inform the force-of-infection metric. Therefore, a higher FOI (representing the spillover risk) was interpreted as a higher probability of the reservoirs’ presence as well as a higher probability of spillover from an infectious reservoir animal to the human(s) it encounters. This interpretation was not unlike multiple prior studies that used species distribution models in determining habitat suitability for disease vectors and reservoirs </w:delText>
          </w:r>
          <w:r w:rsidDel="00346361">
            <w:fldChar w:fldCharType="begin"/>
          </w:r>
        </w:del>
      </w:moveTo>
      <w:del w:id="53" w:author="Pranav Kulkarni" w:date="2025-09-04T14:51:00Z" w16du:dateUtc="2025-09-04T21:51:00Z">
        <w:r w:rsidR="00AF4842" w:rsidDel="00346361">
          <w:delInstrText xml:space="preserve"> ADDIN ZOTERO_ITEM CSL_CITATION {"citationID":"gSchsU8f","properties":{"formattedCitation":"\\super 24\\nosupersub{}","plainCitation":"24","noteIndex":0},"citationItems":[{"id":848,"uris":["http://zotero.org/groups/5467322/items/LRJE6I66"],"itemData":{"id":848,"type":"article-journal","abstract":"&lt;sec&gt;&lt;title&gt;Background&lt;/title&gt;&lt;p&gt;Globally, tick-borne disease is a pervasive and worsening problem that impacts human and domestic animal health, livelihoods, and numerous economies. Species distribution models are useful tools to help address these issues, but many different modeling approaches and environmental data sources exist.&lt;/p&gt;&lt;/sec&gt;&lt;sec&gt;&lt;title&gt;Objective&lt;/title&gt;&lt;p&gt;We conducted a scoping review that examined all available research employing species distribution models to predict occurrence and map tick species to understand the diversity of model strategies, environmental predictors, tick data sources, frequency of climate projects of tick ranges, and types of model validation methods.&lt;/p&gt;&lt;/sec&gt;&lt;sec&gt;&lt;title&gt;Design&lt;/title&gt;&lt;p&gt;Following the PRISMA-ScR checklist, we searched scientific databases for eligible articles, their references, and explored related publications through a graphical tool (&lt;ext-link ext-link-type=\"uri\" xlink:href=\"http://www.connectedpapers.com\" xmlns:xlink=\"http://www.w3.org/1999/xlink\"&gt;www.connectedpapers.com&lt;/ext-link&gt;). Two independent reviewers performed article selection and characterization using &lt;italic&gt;a priori&lt;/italic&gt; criteria.&lt;/p&gt;&lt;/sec&gt;&lt;sec&gt;&lt;title&gt;Results&lt;/title&gt;&lt;p&gt;We describe data collected from 107 peer-reviewed articles that met our inclusion criteria. The literature reflects that tick species distributions have been modeled predominantly in North America and Europe and have mostly modeled the habitat suitability for &lt;italic&gt;Ixodes ricinus&lt;/italic&gt; (&lt;italic&gt;n&lt;/italic&gt; = 23; 21.5%). A wide range of bioclimatic databases and other environmental correlates were utilized among models, but the WorldClim database and its bioclimatic variables 1–19 appeared in 60 (56%) papers. The most frequently chosen modeling approach was MaxEnt, which also appeared in 60 (56%) of papers. Despite the importance of ensemble modeling to reduce bias, only 23 papers (21.5%) employed more than one algorithm, and just six (5.6%) used an ensemble approach that incorporated at least five different modeling methods for comparison. Area under the curve/receiver operating characteristic was the most frequently reported model validation method, utilized in nearly all (98.9%) included studies. Only 21% of papers used future climate scenarios to predict tick range expansion or contraction. Regardless of the representative concentration pathway, six of seven genera were expected to both expand and retract depending on location, while &lt;italic&gt;Ornithodoros&lt;/italic&gt; was predicted to only expand beyond its current range.&lt;/p&gt;&lt;/sec&gt;&lt;sec&gt;&lt;title&gt;Conclusion&lt;/title&gt;&lt;p&gt;Species distribution modeling techniques are useful and widely employed tools for predicting tick habitat suitability and range movement. However, the vast array of methods, data sources, and validation strategies within the SDM literature support the need for standardized protocols for species distribution and ecological niche modeling for tick vectors.&lt;/p&gt;&lt;/sec&gt;","container-title":"Frontiers in Ecology and Evolution","DOI":"10.3389/fevo.2022.893016","ISSN":"2296-701X","journalAbbreviation":"Front. Ecol. Evol.","language":"English","note":"publisher: Frontiers","source":"Frontiers","title":"A Scoping Review of Species Distribution Modeling Methods for Tick Vectors","URL":"https://www.frontiersin.org/journals/ecology-and-evolution/articles/10.3389/fevo.2022.893016/full","volume":"10","author":[{"family":"Kopsco","given":"Heather L."},{"family":"Smith","given":"Rebecca L."},{"family":"Halsey","given":"Samniqueka J."}],"accessed":{"date-parts":[["2025",2,17]]},"issued":{"date-parts":[["2022",6,15]]}}}],"schema":"https://github.com/citation-style-language/schema/raw/master/csl-citation.json"} </w:delInstrText>
        </w:r>
      </w:del>
      <w:moveTo w:id="54" w:author="Pranav Kulkarni" w:date="2025-09-04T14:43:00Z" w16du:dateUtc="2025-09-04T21:43:00Z">
        <w:del w:id="55" w:author="Pranav Kulkarni" w:date="2025-09-04T14:51:00Z" w16du:dateUtc="2025-09-04T21:51:00Z">
          <w:r w:rsidDel="00346361">
            <w:fldChar w:fldCharType="separate"/>
          </w:r>
        </w:del>
      </w:moveTo>
      <w:del w:id="56" w:author="Pranav Kulkarni" w:date="2025-09-04T14:51:00Z" w16du:dateUtc="2025-09-04T21:51:00Z">
        <w:r w:rsidR="00AF4842" w:rsidRPr="00AF4842" w:rsidDel="00346361">
          <w:rPr>
            <w:rFonts w:cs="Arial"/>
            <w:kern w:val="0"/>
            <w:vertAlign w:val="superscript"/>
          </w:rPr>
          <w:delText>24</w:delText>
        </w:r>
      </w:del>
      <w:moveTo w:id="57" w:author="Pranav Kulkarni" w:date="2025-09-04T14:43:00Z" w16du:dateUtc="2025-09-04T21:43:00Z">
        <w:del w:id="58" w:author="Pranav Kulkarni" w:date="2025-09-04T14:51:00Z" w16du:dateUtc="2025-09-04T21:51:00Z">
          <w:r w:rsidDel="00346361">
            <w:fldChar w:fldCharType="end"/>
          </w:r>
          <w:r w:rsidDel="00346361">
            <w:delText>.</w:delText>
          </w:r>
        </w:del>
      </w:moveTo>
    </w:p>
    <w:moveToRangeEnd w:id="50"/>
    <w:p w14:paraId="0BE000DD" w14:textId="77777777" w:rsidR="00E76AB5" w:rsidDel="00ED2F8B" w:rsidRDefault="00E76AB5">
      <w:pPr>
        <w:rPr>
          <w:del w:id="59" w:author="Pranav Kulkarni" w:date="2025-09-04T14:28:00Z" w16du:dateUtc="2025-09-04T21:28:00Z"/>
        </w:rPr>
      </w:pPr>
    </w:p>
    <w:p w14:paraId="0C2E22E9" w14:textId="78A6B148" w:rsidR="0036470A" w:rsidDel="00056860" w:rsidRDefault="396DA79F" w:rsidP="005E0980">
      <w:pPr>
        <w:spacing w:line="259" w:lineRule="auto"/>
        <w:rPr>
          <w:del w:id="60" w:author="Pranav Kulkarni" w:date="2025-09-04T14:18:00Z" w16du:dateUtc="2025-09-04T21:18:00Z"/>
        </w:rPr>
      </w:pPr>
      <w:del w:id="61" w:author="Pranav Kulkarni" w:date="2025-09-04T14:18:00Z" w16du:dateUtc="2025-09-04T21:18:00Z">
        <w:r w:rsidRPr="009D52FA" w:rsidDel="00056860">
          <w:delText xml:space="preserve">Our models predicted that </w:delText>
        </w:r>
        <w:r w:rsidRPr="009D52FA" w:rsidDel="00056860">
          <w:rPr>
            <w:rFonts w:eastAsia="Arial" w:cs="Arial"/>
          </w:rPr>
          <w:delText>NWAs could theoretically</w:delText>
        </w:r>
        <w:r w:rsidRPr="009D52FA" w:rsidDel="00056860">
          <w:delText xml:space="preserve"> emerge and </w:delText>
        </w:r>
        <w:r w:rsidR="2A4363D8" w:rsidRPr="009D52FA" w:rsidDel="00056860">
          <w:delText>cause</w:delText>
        </w:r>
        <w:r w:rsidRPr="009D52FA" w:rsidDel="00056860">
          <w:delText xml:space="preserve"> larger scale outbreaks in non-endemic areas that fall within the expanding habitats of the reservoir species due to climate change impacts.</w:delText>
        </w:r>
        <w:r w:rsidDel="00056860">
          <w:delText xml:space="preserve"> </w:delText>
        </w:r>
        <w:r w:rsidR="372B64B3" w:rsidDel="00056860">
          <w:delText xml:space="preserve">Here, </w:delText>
        </w:r>
        <w:r w:rsidR="372B64B3" w:rsidRPr="004B0A7A" w:rsidDel="00056860">
          <w:delText>by integrating the human population and estimated rodent population data</w:delText>
        </w:r>
        <w:r w:rsidR="372B64B3" w:rsidDel="00056860">
          <w:delText>,</w:delText>
        </w:r>
        <w:r w:rsidR="372B64B3" w:rsidRPr="004B0A7A" w:rsidDel="00056860">
          <w:delText xml:space="preserve"> we add</w:delText>
        </w:r>
        <w:r w:rsidR="7F873548" w:rsidDel="00056860">
          <w:delText>ed</w:delText>
        </w:r>
        <w:r w:rsidR="372B64B3" w:rsidRPr="004B0A7A" w:rsidDel="00056860">
          <w:delText xml:space="preserve"> an epidemiological context to the link between the habitat patterns of the NWA rodent reservoirs and the possibility of spillover into humans through </w:delText>
        </w:r>
        <w:r w:rsidR="29E7036D" w:rsidDel="00056860">
          <w:delText xml:space="preserve">direct </w:delText>
        </w:r>
        <w:r w:rsidR="372B64B3" w:rsidRPr="004B0A7A" w:rsidDel="00056860">
          <w:delText>contact</w:delText>
        </w:r>
        <w:r w:rsidR="29E7036D" w:rsidDel="00056860">
          <w:delText xml:space="preserve"> with the rodent reservoir</w:delText>
        </w:r>
        <w:r w:rsidR="372B64B3" w:rsidRPr="004B0A7A" w:rsidDel="00056860">
          <w:delText xml:space="preserve">. </w:delText>
        </w:r>
        <w:r w:rsidR="249CA6FB" w:rsidDel="00056860">
          <w:delText xml:space="preserve">We defined </w:delText>
        </w:r>
        <w:r w:rsidR="2E47C56A" w:rsidDel="00056860">
          <w:delText xml:space="preserve">an FOI metric that calculated the probability of </w:delText>
        </w:r>
        <w:r w:rsidR="15D08849" w:rsidDel="00056860">
          <w:delText>successful transmission of infection from infectious rodents to a susceptible human upon contact between them.</w:delText>
        </w:r>
        <w:r w:rsidR="35ECF791" w:rsidDel="00056860">
          <w:delText xml:space="preserve"> </w:delText>
        </w:r>
      </w:del>
      <w:del w:id="62" w:author="Pranav Kulkarni" w:date="2025-09-04T14:15:00Z" w16du:dateUtc="2025-09-04T21:15:00Z">
        <w:r w:rsidR="0273CBE0" w:rsidDel="00CC70D5">
          <w:delText>With this novel methodology, we improved</w:delText>
        </w:r>
        <w:r w:rsidR="7F873548" w:rsidDel="00CC70D5">
          <w:delText xml:space="preserve"> on</w:delText>
        </w:r>
        <w:r w:rsidR="1CC55096" w:rsidRPr="00FA22E5" w:rsidDel="00CC70D5">
          <w:delText xml:space="preserve"> our prior study</w:delText>
        </w:r>
        <w:r w:rsidR="7F873548" w:rsidDel="00CC70D5">
          <w:delText xml:space="preserve"> </w:delText>
        </w:r>
        <w:r w:rsidR="08823CCD" w:rsidDel="00CC70D5">
          <w:delText>in which</w:delText>
        </w:r>
        <w:r w:rsidR="7F873548" w:rsidDel="00CC70D5">
          <w:delText xml:space="preserve"> we </w:delText>
        </w:r>
        <w:r w:rsidR="6F81E3E4" w:rsidDel="00CC70D5">
          <w:delText>identified</w:delText>
        </w:r>
        <w:r w:rsidR="08823CCD" w:rsidDel="00CC70D5">
          <w:delText xml:space="preserve"> the potential</w:delText>
        </w:r>
        <w:r w:rsidR="1CC55096" w:rsidRPr="00FA22E5" w:rsidDel="00CC70D5">
          <w:delText xml:space="preserve"> hotspots for </w:delText>
        </w:r>
        <w:r w:rsidR="08823CCD" w:rsidDel="00CC70D5">
          <w:delText>outbreaks</w:delText>
        </w:r>
        <w:r w:rsidR="7F873548" w:rsidRPr="00FA22E5" w:rsidDel="00CC70D5">
          <w:delText xml:space="preserve"> </w:delText>
        </w:r>
        <w:r w:rsidR="6F81E3E4" w:rsidDel="00CC70D5">
          <w:delText xml:space="preserve">per </w:delText>
        </w:r>
        <w:r w:rsidR="1CC55096" w:rsidRPr="00FA22E5" w:rsidDel="00CC70D5">
          <w:delText xml:space="preserve">geographical unit </w:delText>
        </w:r>
        <w:r w:rsidR="6F81E3E4" w:rsidDel="00CC70D5">
          <w:delText>(0.042 degrees)</w:delText>
        </w:r>
        <w:r w:rsidR="1CC55096" w:rsidRPr="00FA22E5" w:rsidDel="00CC70D5">
          <w:delText xml:space="preserve"> </w:delText>
        </w:r>
        <w:r w:rsidR="4B5D755A" w:rsidDel="00CC70D5">
          <w:delText xml:space="preserve">that </w:delText>
        </w:r>
        <w:r w:rsidR="1CC55096" w:rsidRPr="00FA22E5" w:rsidDel="00CC70D5">
          <w:delText>had high human population</w:delText>
        </w:r>
        <w:r w:rsidR="0E62DB79" w:rsidRPr="00FA22E5" w:rsidDel="00CC70D5">
          <w:delText>s</w:delText>
        </w:r>
        <w:r w:rsidR="1CC55096" w:rsidRPr="00FA22E5" w:rsidDel="00CC70D5">
          <w:delText xml:space="preserve"> as well as high probabilit</w:delText>
        </w:r>
        <w:r w:rsidR="3E382213" w:rsidRPr="00FA22E5" w:rsidDel="00CC70D5">
          <w:delText>ies</w:delText>
        </w:r>
        <w:r w:rsidR="1CC55096" w:rsidRPr="00FA22E5" w:rsidDel="00CC70D5">
          <w:delText xml:space="preserve"> of presence for the rodent reservoir</w:delText>
        </w:r>
        <w:r w:rsidR="233A3D5A" w:rsidDel="00CC70D5">
          <w:delText xml:space="preserve">s of NWAs </w:delText>
        </w:r>
        <w:r w:rsidR="00AF312D" w:rsidDel="00CC70D5">
          <w:fldChar w:fldCharType="begin"/>
        </w:r>
        <w:r w:rsidR="00791630" w:rsidDel="00CC70D5">
          <w:delInstrText xml:space="preserve"> ADDIN ZOTERO_ITEM CSL_CITATION {"citationID":"a1kdhjjjnbf","properties":{"formattedCitation":"\\super 10\\nosupersub{}","plainCitation":"10","noteIndex":0},"citationItems":[{"id":1054,"uris":["http://zotero.org/groups/5467322/items/XN6I465X"],"itemData":{"id":1054,"type":"article-journal","abstract":"Abstract\n            \n              The drylands vesper mouse (\n              Calomys musculinus)\n              is the primary host for\n              Junin mammarenavirus\n              (JUNV), the etiological agent of Argentine hemorrhagic fever in humans. We assessed the potential distribution of\n              C. musculinus\n              and identified disease transmission hotspots under current climatic conditions and projected future scenarios, including severe (Representative Concentration Pathway 8.5) and intermediate (Representative Concentration Pathway 4.5) climate change scenarios in 2050 and 2070. Utilizing tree-based machine learning algorithms, we modeled\n              C. musculinus\n              distribution by incorporating bioclimatic and landscape predictors. The model showed strong performance, achieving\n              F\n              -scores between 80.22 and 83.09%. Key predictors indicated that\n              C. musculinus\n              prefers warm temperatures, moderate annual precipitation, low precipitation variability, and low pasture coverage. Under the severe climate change scenario, suitable areas for the rodent and hotspots for potential disease decreased. The intermediate scenario showed an expansion in\n              C. musculinus\n              distribution alongside increased potential hotspot zones. Despite the complexity of ecological systems and the limitations of the model, our findings offer a framework for preventive measures and ecological studies in regions prone to the expansion of\n              C. musculinus\n              and in hotspots for disease transmission driven by climate change.","container-title":"EcoHealth","DOI":"10.1007/s10393-025-01723-z","ISSN":"1612-9210","journalAbbreviation":"EcoHealth","language":"en","source":"DOI.org (Crossref)","title":"Climate Change Impact on Human-Rodent Interfaces: Modeling Junin Virus Reservoir Shifts","title-short":"Climate Change Impact on Human-Rodent Interfaces","URL":"https://link.springer.com/10.1007/s10393-025-01723-z","author":[{"family":"Flores-Pérez","given":"Nuri"},{"family":"Kulkarni","given":"Pranav"},{"family":"Uhart","given":"Marcela"},{"family":"Pandit","given":"Pranav S."}],"accessed":{"date-parts":[["2025",7,1]]},"issued":{"date-parts":[["2025",6,27]]}}}],"schema":"https://github.com/citation-style-language/schema/raw/master/csl-citation.json"} </w:delInstrText>
        </w:r>
        <w:r w:rsidR="00AF312D" w:rsidDel="00CC70D5">
          <w:fldChar w:fldCharType="separate"/>
        </w:r>
        <w:r w:rsidR="00791630" w:rsidRPr="00791630" w:rsidDel="00CC70D5">
          <w:rPr>
            <w:rFonts w:cs="Arial"/>
            <w:kern w:val="0"/>
            <w:vertAlign w:val="superscript"/>
          </w:rPr>
          <w:delText>10</w:delText>
        </w:r>
        <w:r w:rsidR="00AF312D" w:rsidDel="00CC70D5">
          <w:fldChar w:fldCharType="end"/>
        </w:r>
        <w:r w:rsidR="233A3D5A" w:rsidDel="00CC70D5">
          <w:delText>.</w:delText>
        </w:r>
        <w:r w:rsidR="0B5EE8A5" w:rsidDel="00CC70D5">
          <w:delText xml:space="preserve"> </w:delText>
        </w:r>
        <w:r w:rsidR="28F3418D" w:rsidRPr="004B0A7A" w:rsidDel="00CC70D5">
          <w:delText xml:space="preserve">Holding the magnitude of human movement constant, </w:delText>
        </w:r>
        <w:r w:rsidR="7CC68F40" w:rsidDel="00CC70D5">
          <w:delText>previous studies</w:delText>
        </w:r>
        <w:r w:rsidR="44EB7E91" w:rsidRPr="004B0A7A" w:rsidDel="00CC70D5">
          <w:delText xml:space="preserve"> suggest that </w:delText>
        </w:r>
        <w:r w:rsidR="0074E099" w:rsidDel="00CC70D5">
          <w:delText xml:space="preserve">disease </w:delText>
        </w:r>
        <w:r w:rsidR="28F3418D" w:rsidRPr="004B0A7A" w:rsidDel="00CC70D5">
          <w:delText>spillover risk might be proportional to</w:delText>
        </w:r>
        <w:r w:rsidR="58052AE8" w:rsidDel="00CC70D5">
          <w:delText xml:space="preserve"> </w:delText>
        </w:r>
        <w:r w:rsidR="28F3418D" w:rsidRPr="004B0A7A" w:rsidDel="00CC70D5">
          <w:delText xml:space="preserve">rodent reservoir presence </w:delText>
        </w:r>
        <w:r w:rsidR="00327C06" w:rsidRPr="004B0A7A" w:rsidDel="00CC70D5">
          <w:fldChar w:fldCharType="begin"/>
        </w:r>
        <w:r w:rsidR="00CB43C6" w:rsidDel="00CC70D5">
          <w:delInstrText xml:space="preserve"> ADDIN ZOTERO_ITEM CSL_CITATION {"citationID":"3BDXxtUf","properties":{"formattedCitation":"\\super 28\\nosupersub{}","plainCitation":"28","noteIndex":0},"citationItems":[{"id":19,"uris":["http://zotero.org/groups/5467322/items/HRV7PZ4D"],"itemData":{"id":19,"type":"article-journal","container-title":"Nature Reviews Microbiology","ISSN":"1740-1526","issue":"8","journalAbbreviation":"Nature Reviews Microbiology","note":"publisher: Nature Publishing Group UK London","page":"502-510","title":"Pathways to zoonotic spillover","volume":"15","author":[{"family":"Plowright","given":"Raina K"},{"family":"Parrish","given":"Colin R"},{"family":"McCallum","given":"Hamish"},{"family":"Hudson","given":"Peter J"},{"family":"Ko","given":"Albert I"},{"family":"Graham","given":"Andrea L"},{"family":"Lloyd-Smith","given":"James O"}],"issued":{"date-parts":[["2017"]]}}}],"schema":"https://github.com/citation-style-language/schema/raw/master/csl-citation.json"} </w:delInstrText>
        </w:r>
        <w:r w:rsidR="00327C06" w:rsidRPr="004B0A7A" w:rsidDel="00CC70D5">
          <w:fldChar w:fldCharType="separate"/>
        </w:r>
        <w:r w:rsidR="00CB43C6" w:rsidRPr="00CB43C6" w:rsidDel="00CC70D5">
          <w:rPr>
            <w:rFonts w:cs="Arial"/>
            <w:kern w:val="0"/>
            <w:vertAlign w:val="superscript"/>
          </w:rPr>
          <w:delText>28</w:delText>
        </w:r>
        <w:r w:rsidR="00327C06" w:rsidRPr="004B0A7A" w:rsidDel="00CC70D5">
          <w:fldChar w:fldCharType="end"/>
        </w:r>
        <w:r w:rsidR="5A420976" w:rsidRPr="004B0A7A" w:rsidDel="00CC70D5">
          <w:delText>.</w:delText>
        </w:r>
        <w:r w:rsidR="28F3418D" w:rsidRPr="004B0A7A" w:rsidDel="00CC70D5">
          <w:delText xml:space="preserve"> </w:delText>
        </w:r>
        <w:r w:rsidR="047CE685" w:rsidDel="00CC70D5">
          <w:delText>H</w:delText>
        </w:r>
        <w:r w:rsidR="0706D610" w:rsidDel="00CC70D5">
          <w:delText xml:space="preserve">uman population movements </w:delText>
        </w:r>
        <w:r w:rsidR="3A6C7417" w:rsidDel="00CC70D5">
          <w:delText>into areas where contact with reservoirs is likely</w:delText>
        </w:r>
        <w:r w:rsidR="6AEA98B9" w:rsidDel="00CC70D5">
          <w:delText>,</w:delText>
        </w:r>
        <w:r w:rsidR="3A6C7417" w:rsidDel="00CC70D5">
          <w:delText xml:space="preserve"> </w:delText>
        </w:r>
        <w:r w:rsidR="4645E878" w:rsidDel="00CC70D5">
          <w:delText xml:space="preserve">could </w:delText>
        </w:r>
        <w:r w:rsidR="0706D610" w:rsidDel="00CC70D5">
          <w:delText>cause emergent spillover in</w:delText>
        </w:r>
        <w:r w:rsidR="2ABD05F3" w:rsidDel="00CC70D5">
          <w:delText>to</w:delText>
        </w:r>
        <w:r w:rsidR="0706D610" w:rsidDel="00CC70D5">
          <w:delText xml:space="preserve"> new areas. </w:delText>
        </w:r>
        <w:r w:rsidR="009A1554" w:rsidDel="00CC70D5">
          <w:delText xml:space="preserve">For example, outbreaks of VHF may emerge in </w:delText>
        </w:r>
        <w:r w:rsidR="7A2C734D" w:rsidDel="00CC70D5">
          <w:delText xml:space="preserve">Colombia </w:delText>
        </w:r>
        <w:r w:rsidR="009A1554" w:rsidDel="00CC70D5">
          <w:delText xml:space="preserve">and northern Brazil </w:delText>
        </w:r>
        <w:r w:rsidR="552BC654" w:rsidDel="00CC70D5">
          <w:delText xml:space="preserve">related </w:delText>
        </w:r>
        <w:r w:rsidR="009A1554" w:rsidDel="00CC70D5">
          <w:delText xml:space="preserve">to mass movement of humans along the border due to ongoing geopolitical unrest in Venezuela </w:delText>
        </w:r>
        <w:r w:rsidR="0036470A" w:rsidDel="00CC70D5">
          <w:fldChar w:fldCharType="begin"/>
        </w:r>
        <w:r w:rsidR="00CB43C6" w:rsidDel="00CC70D5">
          <w:delInstrText xml:space="preserve"> ADDIN ZOTERO_ITEM CSL_CITATION {"citationID":"5c3xBebP","properties":{"formattedCitation":"\\super 14,29\\nosupersub{}","plainCitation":"14,29","noteIndex":0},"citationItems":[{"id":690,"uris":["http://zotero.org/groups/5467322/items/46LKJHS5","http://zotero.org/groups/5467322/items/ZNQN5UHU"],"itemData":{"id":690,"type":"article-journal","abstract":"Guanarito virus (GTOV) is a member of the family Arenaviridae and has been designated a category A bioterrorism agent by the US Centers for Disease Control and Prevention. It is endemic to Venezuela’s western region, and it is the etiological agent of “Venezuelan hemorrhagic fever” (VHF). Similar to other arenaviral hemorrhagic fevers, VHF is characterized by fever, mild hemorrhagic signs, nonspecific symptoms, thrombocytopenia, and leukopenia. Patients with severe disease usually develop signs of internal bleeding. Due to the absence of reference laboratories that can handle GTOV in endemic areas, diagnosis is primarily clinical and epidemiological. No antiviral therapies are available; thus, treatment includes only supportive analgesia and fluids. GTOV is transmitted by contact with the excreta of its rodent reservoir, Zygodontomys brevicauda. The main reasons for the emergence of the disease may be the increase in the human population, migration, and changes in land use patterns in rural areas. Social and environmental changes could make VHF an important cause of underdiagnosed acute febrile illnesses in regions near the endemic areas. Although there is evidence that GTOV circulates among rodents in different Venezuelan states, VHF cases have only been reported in the states of Portuguesa and Barinas. However, due to the increased frequency of invasions by humans into wildlife habitats, it is probable that VHF could become a public health problem in the nearby regions of Colombia and Brazil. The current Venezuelan political crisis is causing an increase in the migration of people and livestock, representing a risk for the redistribution and re-emergence of infectious diseases.","container-title":"Archives of Virology","DOI":"10.1007/s00705-022-05453-3","ISSN":"0304-8608","issue":"9","journalAbbreviation":"Arch Virol","note":"PMID: 35579715\nPMCID: PMC9110938","page":"1727-1738","source":"PubMed Central","title":"An updated review and current challenges of Guanarito virus infection, Venezuelan hemorrhagic fever","volume":"167","author":[{"family":"Silva-Ramos","given":"Carlos Ramiro"},{"family":"Montoya-Ruíz","given":"Carolina"},{"family":"Faccini-Martínez","given":"Álvaro A."},{"family":"Rodas","given":"Juan David"}],"issued":{"date-parts":[["2022"]]}}},{"id":862,"uris":["http://zotero.org/groups/5467322/items/YFDPARYT"],"itemData":{"id":862,"type":"article-journal","abstract":"Venezuelan Haemorrhagic Fever is an endemic zoonosis exhibiting a high lethality. Discovered decades ago, it is still causing seasonal hemorrhagic fever outbreaks. With the ongoing migration crisis, transmission and spreading to other countries in Latin America remains a latent threat that should be monitored, particularly in light of recent cases.","container-title":"New Microbes and New Infections","DOI":"10.1016/j.nmni.2021.100945","ISSN":"2052-2975","journalAbbreviation":"New Microbes and New Infections","page":"100945","source":"ScienceDirect","title":"Should we be concerned about Venezuelan hemorrhagic fever? – A reflection on its current situation in Venezuela and potential impact in Latin America amid the migration crisis","title-short":"Should we be concerned about Venezuelan hemorrhagic fever?","volume":"44","author":[{"family":"Rodríguez-Morales","given":"Alfonso J."},{"family":"Bonilla-Aldana","given":"D. Katterine"},{"family":"Risquez","given":"Alejandro"},{"family":"Paniz-Mondolfi","given":"Alberto"},{"family":"Suárez","given":"José Antonio"}],"issued":{"date-parts":[["2021",11,1]]}}}],"schema":"https://github.com/citation-style-language/schema/raw/master/csl-citation.json"} </w:delInstrText>
        </w:r>
        <w:r w:rsidR="0036470A" w:rsidDel="00CC70D5">
          <w:fldChar w:fldCharType="separate"/>
        </w:r>
        <w:r w:rsidR="00CB43C6" w:rsidRPr="00CB43C6" w:rsidDel="00CC70D5">
          <w:rPr>
            <w:rFonts w:cs="Arial"/>
            <w:kern w:val="0"/>
            <w:vertAlign w:val="superscript"/>
          </w:rPr>
          <w:delText>14,29</w:delText>
        </w:r>
        <w:r w:rsidR="0036470A" w:rsidDel="00CC70D5">
          <w:fldChar w:fldCharType="end"/>
        </w:r>
        <w:r w:rsidR="009A1554" w:rsidDel="00CC70D5">
          <w:delText xml:space="preserve">. </w:delText>
        </w:r>
      </w:del>
      <w:del w:id="63" w:author="Pranav Kulkarni" w:date="2025-09-04T14:14:00Z" w16du:dateUtc="2025-09-04T21:14:00Z">
        <w:r w:rsidR="08823CCD" w:rsidDel="00AA29BD">
          <w:delText xml:space="preserve">However, there is a significant lack of epidemiological studies in the prior two decades related to NWA spread and </w:delText>
        </w:r>
        <w:r w:rsidR="6604C127" w:rsidDel="00AA29BD">
          <w:delText>spillover risk</w:delText>
        </w:r>
        <w:r w:rsidR="08823CCD" w:rsidDel="00AA29BD">
          <w:delText xml:space="preserve"> </w:delText>
        </w:r>
        <w:r w:rsidR="7824F203" w:rsidDel="00AA29BD">
          <w:delText>for compari</w:delText>
        </w:r>
        <w:r w:rsidR="760DE8CE" w:rsidDel="00AA29BD">
          <w:delText xml:space="preserve">son with </w:delText>
        </w:r>
        <w:r w:rsidR="08823CCD" w:rsidDel="00AA29BD">
          <w:delText xml:space="preserve">the risk predicted by our models </w:delText>
        </w:r>
        <w:r w:rsidR="00EC46BC" w:rsidDel="00AA29BD">
          <w:fldChar w:fldCharType="begin"/>
        </w:r>
        <w:r w:rsidR="00CB43C6" w:rsidDel="00AA29BD">
          <w:delInstrText xml:space="preserve"> ADDIN ZOTERO_ITEM CSL_CITATION {"citationID":"a1qk8gk3aav","properties":{"formattedCitation":"\\super 14,30\\nosupersub{}","plainCitation":"14,30","noteIndex":0},"citationItems":[{"id":690,"uris":["http://zotero.org/groups/5467322/items/46LKJHS5","http://zotero.org/groups/5467322/items/ZNQN5UHU"],"itemData":{"id":690,"type":"article-journal","abstract":"Guanarito virus (GTOV) is a member of the family Arenaviridae and has been designated a category A bioterrorism agent by the US Centers for Disease Control and Prevention. It is endemic to Venezuela’s western region, and it is the etiological agent of “Venezuelan hemorrhagic fever” (VHF). Similar to other arenaviral hemorrhagic fevers, VHF is characterized by fever, mild hemorrhagic signs, nonspecific symptoms, thrombocytopenia, and leukopenia. Patients with severe disease usually develop signs of internal bleeding. Due to the absence of reference laboratories that can handle GTOV in endemic areas, diagnosis is primarily clinical and epidemiological. No antiviral therapies are available; thus, treatment includes only supportive analgesia and fluids. GTOV is transmitted by contact with the excreta of its rodent reservoir, Zygodontomys brevicauda. The main reasons for the emergence of the disease may be the increase in the human population, migration, and changes in land use patterns in rural areas. Social and environmental changes could make VHF an important cause of underdiagnosed acute febrile illnesses in regions near the endemic areas. Although there is evidence that GTOV circulates among rodents in different Venezuelan states, VHF cases have only been reported in the states of Portuguesa and Barinas. However, due to the increased frequency of invasions by humans into wildlife habitats, it is probable that VHF could become a public health problem in the nearby regions of Colombia and Brazil. The current Venezuelan political crisis is causing an increase in the migration of people and livestock, representing a risk for the redistribution and re-emergence of infectious diseases.","container-title":"Archives of Virology","DOI":"10.1007/s00705-022-05453-3","ISSN":"0304-8608","issue":"9","journalAbbreviation":"Arch Virol","note":"PMID: 35579715\nPMCID: PMC9110938","page":"1727-1738","source":"PubMed Central","title":"An updated review and current challenges of Guanarito virus infection, Venezuelan hemorrhagic fever","volume":"167","author":[{"family":"Silva-Ramos","given":"Carlos Ramiro"},{"family":"Montoya-Ruíz","given":"Carolina"},{"family":"Faccini-Martínez","given":"Álvaro A."},{"family":"Rodas","given":"Juan David"}],"issued":{"date-parts":[["2022"]]}}},{"id":1055,"uris":["http://zotero.org/groups/5467322/items/FY6N2BMB"],"itemData":{"id":1055,"type":"article-journal","abstract":"AbstractJunin virus consists of ribonucleic acid as the genome and is responsible for a rapidly changing tendency of the virus. The virus is accountable for ailments in the human body and causes Argentine Haemorrhagic Fever (AHF). The infection is may be transmitted through contact between an infected animal/host and a person, and later between person to person. Prevention of outbreaks of AHF in humans can be a tough practice, as their occurrence is infrequent and unpredictable. In this review, recent information from the past 5 years available on the Junin virus including the risk of its emergence, infectious agents, its pathogenesis in humans, available diagnostic and therapeutic approaches, and disease management has been summarised. Altogether, this article would be highly significant in understanding the mechanistic basis behind virus interaction and other processes during the life cycle. Currently, no specific therapeutic options are available to treat the Junin virus infection. The information covered in this review could be important for finding possible treatment options for Junin virus infections.","container-title":"Reviews in Medical Virology","DOI":"10.1002/rmv.2419","ISSN":"1052-9276, 1099-1654","issue":"2","language":"en","license":"http://onlinelibrary.wiley.com/termsAndConditions#vor","note":"publisher: Wiley","source":"Crossref","title":"Recent developments on Junin virus, a causative agent for Argentine haemorrhagic fever","URL":"https://onlinelibrary.wiley.com/doi/10.1002/rmv.2419","volume":"33","author":[{"family":"Kumar","given":"Sumit"},{"family":"Yadav","given":"Dharna"},{"family":"Singh","given":"Divya"},{"family":"Shakya","given":"Kriti"},{"family":"Rathi","given":"Brijesh"},{"literal":"Poonam"}],"accessed":{"date-parts":[["2025",7,10]]},"issued":{"date-parts":[["2023",3]]}}}],"schema":"https://github.com/citation-style-language/schema/raw/master/csl-citation.json"} </w:delInstrText>
        </w:r>
        <w:r w:rsidR="00EC46BC" w:rsidDel="00AA29BD">
          <w:fldChar w:fldCharType="separate"/>
        </w:r>
        <w:r w:rsidR="00CB43C6" w:rsidRPr="00CB43C6" w:rsidDel="00AA29BD">
          <w:rPr>
            <w:rFonts w:cs="Arial"/>
            <w:kern w:val="0"/>
            <w:vertAlign w:val="superscript"/>
          </w:rPr>
          <w:delText>14,30</w:delText>
        </w:r>
        <w:r w:rsidR="00EC46BC" w:rsidDel="00AA29BD">
          <w:fldChar w:fldCharType="end"/>
        </w:r>
        <w:r w:rsidR="08823CCD" w:rsidDel="00AA29BD">
          <w:delText>.</w:delText>
        </w:r>
      </w:del>
    </w:p>
    <w:p w14:paraId="34B84EBF" w14:textId="7F65423A" w:rsidR="0D1C0E03" w:rsidDel="00056860" w:rsidRDefault="375B3A9C" w:rsidP="00C10806">
      <w:pPr>
        <w:spacing w:line="259" w:lineRule="auto"/>
        <w:rPr>
          <w:del w:id="64" w:author="Pranav Kulkarni" w:date="2025-09-04T14:18:00Z" w16du:dateUtc="2025-09-04T21:18:00Z"/>
        </w:rPr>
      </w:pPr>
      <w:del w:id="65" w:author="Pranav Kulkarni" w:date="2025-09-04T14:18:00Z" w16du:dateUtc="2025-09-04T21:18:00Z">
        <w:r w:rsidDel="00056860">
          <w:delText xml:space="preserve">Besides </w:delText>
        </w:r>
        <w:r w:rsidR="2601D93A" w:rsidDel="00056860">
          <w:delText xml:space="preserve">emergence in non-endemic regions, we predicted </w:delText>
        </w:r>
        <w:r w:rsidR="5DF8DE29" w:rsidRPr="004B0A7A" w:rsidDel="00056860">
          <w:delText xml:space="preserve">overlapping </w:delText>
        </w:r>
        <w:r w:rsidR="0B8EB3D1" w:rsidDel="00056860">
          <w:delText>potential hotspo</w:delText>
        </w:r>
        <w:r w:rsidR="169E9A2E" w:rsidDel="00056860">
          <w:delText>ts marked by high spillover risk</w:delText>
        </w:r>
        <w:r w:rsidR="5DF8DE29" w:rsidRPr="004B0A7A" w:rsidDel="00056860">
          <w:delText xml:space="preserve"> </w:delText>
        </w:r>
        <w:r w:rsidR="169E9A2E" w:rsidDel="00056860">
          <w:delText>of</w:delText>
        </w:r>
        <w:r w:rsidR="169E9A2E" w:rsidRPr="004B0A7A" w:rsidDel="00056860">
          <w:delText xml:space="preserve"> </w:delText>
        </w:r>
        <w:r w:rsidR="00981569" w:rsidDel="00056860">
          <w:delText>Bolivian Hemorrhagic Fever (</w:delText>
        </w:r>
        <w:r w:rsidR="5DF8DE29" w:rsidRPr="004B0A7A" w:rsidDel="00056860">
          <w:delText>BHF</w:delText>
        </w:r>
        <w:r w:rsidR="00981569" w:rsidDel="00056860">
          <w:delText>)</w:delText>
        </w:r>
        <w:r w:rsidR="5DF8DE29" w:rsidRPr="004B0A7A" w:rsidDel="00056860">
          <w:delText xml:space="preserve"> and </w:delText>
        </w:r>
        <w:r w:rsidR="00981569" w:rsidDel="00056860">
          <w:delText>Argentinian Hemorrhagic Fever (</w:delText>
        </w:r>
        <w:r w:rsidR="5DF8DE29" w:rsidRPr="004B0A7A" w:rsidDel="00056860">
          <w:delText>AHF</w:delText>
        </w:r>
        <w:r w:rsidR="00981569" w:rsidDel="00056860">
          <w:delText>)</w:delText>
        </w:r>
        <w:r w:rsidR="5DF8DE29" w:rsidRPr="004B0A7A" w:rsidDel="00056860">
          <w:delText xml:space="preserve"> </w:delText>
        </w:r>
        <w:r w:rsidR="7F86EE40" w:rsidRPr="004B0A7A" w:rsidDel="00056860">
          <w:delText xml:space="preserve">which are </w:delText>
        </w:r>
        <w:r w:rsidR="5DF8DE29" w:rsidRPr="004B0A7A" w:rsidDel="00056860">
          <w:delText xml:space="preserve">caused by </w:delText>
        </w:r>
        <w:r w:rsidR="7174D78A" w:rsidRPr="004B0A7A" w:rsidDel="00056860">
          <w:delText xml:space="preserve">two different NWAs, </w:delText>
        </w:r>
        <w:r w:rsidR="5DF8DE29" w:rsidRPr="004B0A7A" w:rsidDel="00056860">
          <w:delText>MACV and JUNV</w:delText>
        </w:r>
        <w:r w:rsidR="6FA81600" w:rsidRPr="004B0A7A" w:rsidDel="00056860">
          <w:delText>,</w:delText>
        </w:r>
        <w:r w:rsidR="5DF8DE29" w:rsidRPr="004B0A7A" w:rsidDel="00056860">
          <w:delText xml:space="preserve"> respectively. Theories exist for mixing and sharing of rodent reservoirs by different NWAs</w:delText>
        </w:r>
        <w:r w:rsidR="4BFD72D1" w:rsidRPr="004B0A7A" w:rsidDel="00056860">
          <w:delText>.</w:delText>
        </w:r>
        <w:r w:rsidR="5DF8DE29" w:rsidRPr="004B0A7A" w:rsidDel="00056860">
          <w:delText xml:space="preserve"> </w:delText>
        </w:r>
        <w:r w:rsidR="247C9ADC" w:rsidRPr="004B0A7A" w:rsidDel="00056860">
          <w:delText>F</w:delText>
        </w:r>
        <w:r w:rsidR="5DF8DE29" w:rsidRPr="004B0A7A" w:rsidDel="00056860">
          <w:delText xml:space="preserve">or example, mixed reservoirs </w:delText>
        </w:r>
        <w:r w:rsidR="0D574754" w:rsidRPr="004B0A7A" w:rsidDel="00056860">
          <w:delText xml:space="preserve">may spread both </w:delText>
        </w:r>
        <w:r w:rsidR="5DF8DE29" w:rsidRPr="004B0A7A" w:rsidDel="00056860">
          <w:delText>MACV and Chapare virus in Bolivia</w:delText>
        </w:r>
        <w:r w:rsidR="42073F23" w:rsidRPr="004B0A7A" w:rsidDel="00056860">
          <w:delText>, and</w:delText>
        </w:r>
        <w:r w:rsidR="5DF8DE29" w:rsidRPr="004B0A7A" w:rsidDel="00056860">
          <w:delText xml:space="preserve"> </w:delText>
        </w:r>
        <w:r w:rsidR="5DF8DE29" w:rsidRPr="352CFE06" w:rsidDel="00056860">
          <w:rPr>
            <w:i/>
          </w:rPr>
          <w:delText>S</w:delText>
        </w:r>
        <w:r w:rsidR="516C18C0" w:rsidRPr="352CFE06" w:rsidDel="00056860">
          <w:rPr>
            <w:i/>
          </w:rPr>
          <w:delText>igmodon</w:delText>
        </w:r>
        <w:r w:rsidR="23A200D3" w:rsidRPr="352CFE06" w:rsidDel="00056860">
          <w:rPr>
            <w:i/>
          </w:rPr>
          <w:delText xml:space="preserve"> </w:delText>
        </w:r>
        <w:r w:rsidR="5DF8DE29" w:rsidRPr="352CFE06" w:rsidDel="00056860">
          <w:rPr>
            <w:i/>
          </w:rPr>
          <w:delText>alstoni</w:delText>
        </w:r>
        <w:r w:rsidR="5DF8DE29" w:rsidRPr="004B0A7A" w:rsidDel="00056860">
          <w:delText xml:space="preserve"> </w:delText>
        </w:r>
        <w:r w:rsidR="1D7F5D41" w:rsidRPr="004B0A7A" w:rsidDel="00056860">
          <w:delText xml:space="preserve">is a common reservoir </w:delText>
        </w:r>
        <w:r w:rsidR="5DF8DE29" w:rsidRPr="004B0A7A" w:rsidDel="00056860">
          <w:delText xml:space="preserve">for </w:delText>
        </w:r>
        <w:r w:rsidR="6DF502D3" w:rsidRPr="004B0A7A" w:rsidDel="00056860">
          <w:delText xml:space="preserve">both </w:delText>
        </w:r>
        <w:r w:rsidR="5DF8DE29" w:rsidRPr="004B0A7A" w:rsidDel="00056860">
          <w:delText xml:space="preserve">Guanarito </w:delText>
        </w:r>
        <w:r w:rsidR="45FE62E9" w:rsidRPr="004B0A7A" w:rsidDel="00056860">
          <w:delText>and</w:delText>
        </w:r>
        <w:r w:rsidR="5DF8DE29" w:rsidRPr="004B0A7A" w:rsidDel="00056860">
          <w:delText xml:space="preserve"> Pirital viruses in Venezuela </w:delText>
        </w:r>
        <w:r w:rsidR="007C7E97" w:rsidRPr="004B0A7A" w:rsidDel="00056860">
          <w:fldChar w:fldCharType="begin"/>
        </w:r>
        <w:r w:rsidR="00CB43C6" w:rsidDel="00056860">
          <w:delInstrText xml:space="preserve"> ADDIN ZOTERO_ITEM CSL_CITATION {"citationID":"2Kod5BQX","properties":{"formattedCitation":"\\super 31\\nosupersub{}","plainCitation":"31","noteIndex":0},"citationItems":[{"id":860,"uris":["http://zotero.org/groups/5467322/items/IJPUZPEZ"],"itemData":{"id":860,"type":"chapter","abstract":"New World (NW) arenaviruses, including Guanarito virus (Mammarenavirus guanaritoense) (GTOV), Sabia virus (Mammarenavirus brazilense) (SBAV), Machupo virus (Mammarenavirus machupoense) (MACV), Chapare virus (Mammarenavirus chapareense) (CHAPV), and Junin virus (Mammarenavirus juninense) (JUNV), are a group of segmented negative-sense RNA viruses belonging to the family Arenaviridae, endemic in South America. These viruses have zoonotic origins and are primarily transmitted through contact with infected rodents. Person-to-person transmission, although less frequent, can occur in nosocomial settings. The spectrum of infections caused by these pathogens varies, ranging from self-limited febrile illnesses to severe hemorrhagic fever, with each virus presenting unique clinical characteristics. The emergence of these hemorrhagic fevers caused by NW arenaviruses can be traced back to the late 1950s in South America. These viruses have coexisted with their natural hosts, NW rodents, for millions of years. Their transition into infectious agents in humans coincided with environmental changes and shifts in agricultural practices, leading to explosive increases in host rodent populations. This chapter provides a comprehensive review of the epidemiology, pathology, clinical manifestations, and therapeutic approaches associated with the most prevalent NW arenaviruses, including GTOV, SBAV, MACV, CHAPV, and JUNV. Understanding the characteristics of these viruses and their impact on human health is crucial for developing effective prevention and treatment strategies","container-title":"Emerging Viruses in Latin America: Contemporary Virology","event-place":"Cham","ISBN":"978-3-031-68419-7","language":"en","note":"DOI: 10.1007/978-3-031-68419-7_4","page":"85-137","publisher":"Springer Nature Switzerland","publisher-place":"Cham","source":"Springer Link","title":"Endemic Arenaviruses in Latin America","URL":"https://doi.org/10.1007/978-3-031-68419-7_4","author":[{"family":"Silva-Ramos","given":"Carlos Ramiro"},{"family":"Hidalgo","given":"Marylin"},{"family":"Faccini-Martínez","given":"Álvaro A."},{"family":"Salas","given":"Rosa Alba"},{"family":"Manzione","given":"Nuris","non-dropping-particle":"de"},{"family":"Valderrama-Rodriguez","given":"Omar"},{"family":"Perozo-Perez","given":"Aura"},{"family":"Raga","given":"Isabel"},{"family":"Escalona-Rodriguez","given":"María Alejandra"},{"family":"Alvarado","given":"Mateo"},{"family":"Ramirez","given":"Juan David"},{"family":"Paniz-Mondolfi","given":"Alberto E."},{"family":"Delgado-Noguera","given":"Lourdes Andrea"}],"editor":[{"family":"Pujol","given":"Flor H."},{"family":"Paniz-Mondolfi","given":"Alberto E."}],"accessed":{"date-parts":[["2025",2,20]]},"issued":{"date-parts":[["2024"]]}}}],"schema":"https://github.com/citation-style-language/schema/raw/master/csl-citation.json"} </w:delInstrText>
        </w:r>
        <w:r w:rsidR="007C7E97" w:rsidRPr="004B0A7A" w:rsidDel="00056860">
          <w:fldChar w:fldCharType="separate"/>
        </w:r>
        <w:r w:rsidR="00CB43C6" w:rsidRPr="00CB43C6" w:rsidDel="00056860">
          <w:rPr>
            <w:rFonts w:cs="Arial"/>
            <w:kern w:val="0"/>
            <w:vertAlign w:val="superscript"/>
          </w:rPr>
          <w:delText>31</w:delText>
        </w:r>
        <w:r w:rsidR="007C7E97" w:rsidRPr="004B0A7A" w:rsidDel="00056860">
          <w:fldChar w:fldCharType="end"/>
        </w:r>
        <w:r w:rsidR="5DF8DE29" w:rsidRPr="004B0A7A" w:rsidDel="00056860">
          <w:delText xml:space="preserve">. Considering this, our predicted hotspots that overlap between two NWAs might be grounds for multi-etiological outbreaks of hemorrhagic fever in the future. Phylogenetic studies have shown that depending on the relatedness of reservoir species, NWAs can indeed switch or exchange reservoirs which have overlapping geographical habitats </w:delText>
        </w:r>
        <w:r w:rsidR="007C7E97" w:rsidRPr="004B0A7A" w:rsidDel="00056860">
          <w:fldChar w:fldCharType="begin"/>
        </w:r>
        <w:r w:rsidR="00CB43C6" w:rsidDel="00056860">
          <w:delInstrText xml:space="preserve"> ADDIN ZOTERO_ITEM CSL_CITATION {"citationID":"5GX6qxZ8","properties":{"formattedCitation":"\\super 32\\nosupersub{}","plainCitation":"32","noteIndex":0},"citationItems":[{"id":895,"uris":["http://zotero.org/groups/5467322/items/U23L4Y2R"],"itemData":{"id":895,"type":"article-journal","abstract":"We empirically tested the long-standing hypothesis of codivergence of New World arenaviruses (NWA) with their hosts. We constructed phylogenies for NWA and all known hosts and used them in reconciliation analyses. We also constructed a phylogenetic tree of all Sigmodontinae and Neotominae rodents and tested whether viral–host associations were phylogenetically clustered. We determined host geographical overlap to determine to what extent opportunity to switch hosts was limited by host relatedness or physical proximity. With the exception of viruses from North America, no phylogenetically codivergent pattern between NWA and their hosts was found. We found that different virus clades were clustered differently and that Clade B with members pathogenic to humans was randomly distributed across the rodent phylogeny. Furthermore, viral relatedness within Clade B was significantly explained by the geographic overlap of their hosts’ ranges rather than host relatedness, indicating that they are capable of host switching opportunistically. This has important bearings on their potential to become panzootic. Together, these analyses suggest that NWA have not codiverged with their hosts and instead have evolved predominantly via host switching.","container-title":"Molecular Ecology","DOI":"10.1111/j.1365-294X.2012.05663.x","ISSN":"1365-294X","issue":"16","language":"en","license":"© 2012 Blackwell Publishing Ltd","note":"_eprint: https://onlinelibrary.wiley.com/doi/pdf/10.1111/j.1365-294X.2012.05663.x","page":"4137-4150","source":"Wiley Online Library","title":"Complex patterns of host switching in New World arenaviruses","volume":"21","author":[{"family":"Irwin","given":"Nancy R."},{"family":"Bayerlová","given":"Michaela"},{"family":"Missa","given":"Olivier"},{"family":"Martínková","given":"Natália"}],"issued":{"date-parts":[["2012"]]}}}],"schema":"https://github.com/citation-style-language/schema/raw/master/csl-citation.json"} </w:delInstrText>
        </w:r>
        <w:r w:rsidR="007C7E97" w:rsidRPr="004B0A7A" w:rsidDel="00056860">
          <w:fldChar w:fldCharType="separate"/>
        </w:r>
        <w:r w:rsidR="00CB43C6" w:rsidRPr="00CB43C6" w:rsidDel="00056860">
          <w:rPr>
            <w:rFonts w:cs="Arial"/>
            <w:kern w:val="0"/>
            <w:vertAlign w:val="superscript"/>
          </w:rPr>
          <w:delText>32</w:delText>
        </w:r>
        <w:r w:rsidR="007C7E97" w:rsidRPr="004B0A7A" w:rsidDel="00056860">
          <w:fldChar w:fldCharType="end"/>
        </w:r>
        <w:r w:rsidR="5DF8DE29" w:rsidRPr="004B0A7A" w:rsidDel="00056860">
          <w:delText xml:space="preserve">. Further research backed by serological evidence is necessary </w:delText>
        </w:r>
        <w:r w:rsidR="1D3B8EB2" w:rsidDel="00056860">
          <w:delText>for confirming competency of rodent species</w:delText>
        </w:r>
        <w:r w:rsidR="5DF8DE29" w:rsidRPr="004B0A7A" w:rsidDel="00056860">
          <w:delText xml:space="preserve"> to </w:delText>
        </w:r>
        <w:r w:rsidR="355A3830" w:rsidDel="00056860">
          <w:delText>be implicated as reservoir species for multiple NWAs</w:delText>
        </w:r>
        <w:r w:rsidR="5DF8DE29" w:rsidRPr="004B0A7A" w:rsidDel="00056860">
          <w:delText>.</w:delText>
        </w:r>
        <w:r w:rsidR="74117814" w:rsidDel="00056860">
          <w:delText xml:space="preserve"> </w:delText>
        </w:r>
        <w:r w:rsidR="374EE132" w:rsidDel="00056860">
          <w:delText>Persistence of some of the potential hotspots in endemic regions</w:delText>
        </w:r>
        <w:r w:rsidR="6EB218EF" w:rsidDel="00056860">
          <w:delText xml:space="preserve"> was in alignment with the finding that in previously recorded endemic areas such as Portuguesa state </w:delText>
        </w:r>
        <w:r w:rsidR="302ADD5A" w:rsidDel="00056860">
          <w:delText>in</w:delText>
        </w:r>
        <w:r w:rsidR="7B0BF64D" w:rsidDel="00056860">
          <w:delText xml:space="preserve"> </w:delText>
        </w:r>
        <w:r w:rsidR="6EB218EF" w:rsidDel="00056860">
          <w:delText>Venezuela, Silva-Ramos et al.</w:delText>
        </w:r>
        <w:r w:rsidR="00177C4D" w:rsidDel="00056860">
          <w:delText xml:space="preserve"> (2024)</w:delText>
        </w:r>
        <w:r w:rsidR="6EB218EF" w:rsidDel="00056860">
          <w:delText xml:space="preserve"> have shown increased and persistent hotspot zones for </w:delText>
        </w:r>
        <w:r w:rsidR="3FC62FDC" w:rsidDel="00056860">
          <w:delText xml:space="preserve">VHF </w:delText>
        </w:r>
        <w:r w:rsidR="6EB218EF" w:rsidDel="00056860">
          <w:delText>outbreak</w:delText>
        </w:r>
        <w:r w:rsidR="7AB7BF4B" w:rsidDel="00056860">
          <w:delText>s</w:delText>
        </w:r>
        <w:r w:rsidR="6EB218EF" w:rsidDel="00056860">
          <w:delText xml:space="preserve"> </w:delText>
        </w:r>
        <w:r w:rsidR="0036470A" w:rsidDel="00056860">
          <w:fldChar w:fldCharType="begin"/>
        </w:r>
        <w:r w:rsidR="00CB43C6" w:rsidDel="00056860">
          <w:delInstrText xml:space="preserve"> ADDIN ZOTERO_ITEM CSL_CITATION {"citationID":"bN5q4dPO","properties":{"formattedCitation":"\\super 31\\nosupersub{}","plainCitation":"31","noteIndex":0},"citationItems":[{"id":860,"uris":["http://zotero.org/groups/5467322/items/IJPUZPEZ"],"itemData":{"id":860,"type":"chapter","abstract":"New World (NW) arenaviruses, including Guanarito virus (Mammarenavirus guanaritoense) (GTOV), Sabia virus (Mammarenavirus brazilense) (SBAV), Machupo virus (Mammarenavirus machupoense) (MACV), Chapare virus (Mammarenavirus chapareense) (CHAPV), and Junin virus (Mammarenavirus juninense) (JUNV), are a group of segmented negative-sense RNA viruses belonging to the family Arenaviridae, endemic in South America. These viruses have zoonotic origins and are primarily transmitted through contact with infected rodents. Person-to-person transmission, although less frequent, can occur in nosocomial settings. The spectrum of infections caused by these pathogens varies, ranging from self-limited febrile illnesses to severe hemorrhagic fever, with each virus presenting unique clinical characteristics. The emergence of these hemorrhagic fevers caused by NW arenaviruses can be traced back to the late 1950s in South America. These viruses have coexisted with their natural hosts, NW rodents, for millions of years. Their transition into infectious agents in humans coincided with environmental changes and shifts in agricultural practices, leading to explosive increases in host rodent populations. This chapter provides a comprehensive review of the epidemiology, pathology, clinical manifestations, and therapeutic approaches associated with the most prevalent NW arenaviruses, including GTOV, SBAV, MACV, CHAPV, and JUNV. Understanding the characteristics of these viruses and their impact on human health is crucial for developing effective prevention and treatment strategies","container-title":"Emerging Viruses in Latin America: Contemporary Virology","event-place":"Cham","ISBN":"978-3-031-68419-7","language":"en","note":"DOI: 10.1007/978-3-031-68419-7_4","page":"85-137","publisher":"Springer Nature Switzerland","publisher-place":"Cham","source":"Springer Link","title":"Endemic Arenaviruses in Latin America","URL":"https://doi.org/10.1007/978-3-031-68419-7_4","author":[{"family":"Silva-Ramos","given":"Carlos Ramiro"},{"family":"Hidalgo","given":"Marylin"},{"family":"Faccini-Martínez","given":"Álvaro A."},{"family":"Salas","given":"Rosa Alba"},{"family":"Manzione","given":"Nuris","non-dropping-particle":"de"},{"family":"Valderrama-Rodriguez","given":"Omar"},{"family":"Perozo-Perez","given":"Aura"},{"family":"Raga","given":"Isabel"},{"family":"Escalona-Rodriguez","given":"María Alejandra"},{"family":"Alvarado","given":"Mateo"},{"family":"Ramirez","given":"Juan David"},{"family":"Paniz-Mondolfi","given":"Alberto E."},{"family":"Delgado-Noguera","given":"Lourdes Andrea"}],"editor":[{"family":"Pujol","given":"Flor H."},{"family":"Paniz-Mondolfi","given":"Alberto E."}],"accessed":{"date-parts":[["2025",2,20]]},"issued":{"date-parts":[["2024"]]}}}],"schema":"https://github.com/citation-style-language/schema/raw/master/csl-citation.json"} </w:delInstrText>
        </w:r>
        <w:r w:rsidR="0036470A" w:rsidDel="00056860">
          <w:fldChar w:fldCharType="separate"/>
        </w:r>
        <w:r w:rsidR="00CB43C6" w:rsidRPr="00CB43C6" w:rsidDel="00056860">
          <w:rPr>
            <w:rFonts w:cs="Arial"/>
            <w:kern w:val="0"/>
            <w:vertAlign w:val="superscript"/>
          </w:rPr>
          <w:delText>31</w:delText>
        </w:r>
        <w:r w:rsidR="0036470A" w:rsidDel="00056860">
          <w:fldChar w:fldCharType="end"/>
        </w:r>
        <w:r w:rsidR="6EB218EF" w:rsidDel="00056860">
          <w:delText xml:space="preserve">. </w:delText>
        </w:r>
      </w:del>
    </w:p>
    <w:p w14:paraId="12BEC378" w14:textId="36200A81" w:rsidR="0D1C0E03" w:rsidDel="00056860" w:rsidRDefault="6B54DF50" w:rsidP="00C10806">
      <w:pPr>
        <w:spacing w:line="259" w:lineRule="auto"/>
        <w:rPr>
          <w:del w:id="66" w:author="Pranav Kulkarni" w:date="2025-09-04T14:18:00Z" w16du:dateUtc="2025-09-04T21:18:00Z"/>
        </w:rPr>
      </w:pPr>
      <w:del w:id="67" w:author="Pranav Kulkarni" w:date="2025-09-04T14:17:00Z" w16du:dateUtc="2025-09-04T21:17:00Z">
        <w:r w:rsidDel="00AB2D3B">
          <w:delText xml:space="preserve">Even though </w:delText>
        </w:r>
        <w:r w:rsidR="4906F98D" w:rsidDel="00AB2D3B">
          <w:delText xml:space="preserve">an </w:delText>
        </w:r>
        <w:r w:rsidDel="00AB2D3B">
          <w:delText xml:space="preserve">extreme scenario of climate change might exacerbate the risk of human spillover due to changes in </w:delText>
        </w:r>
        <w:r w:rsidR="4D53545C" w:rsidDel="00AB2D3B">
          <w:delText>rodent</w:delText>
        </w:r>
        <w:r w:rsidDel="00AB2D3B">
          <w:delText xml:space="preserve">-human contact patterns and frequency </w:delText>
        </w:r>
        <w:r w:rsidR="0091181F" w:rsidDel="00AB2D3B">
          <w:fldChar w:fldCharType="begin"/>
        </w:r>
        <w:r w:rsidR="00CB43C6" w:rsidDel="00AB2D3B">
          <w:delInstrText xml:space="preserve"> ADDIN ZOTERO_ITEM CSL_CITATION {"citationID":"ehjUaBp0","properties":{"formattedCitation":"\\super 33\\nosupersub{}","plainCitation":"33","noteIndex":0},"citationItems":[{"id":902,"uris":["http://zotero.org/groups/5467322/items/RRQTKQMZ"],"itemData":{"id":902,"type":"article-journal","abstract":"Forecasting the impacts of climate change on Aedes-borne viruses—especially dengue, chikungunya, and Zika—is a key component of public health preparedness. We apply an empirically parameterized model of viral transmission by the vectors Aedes aegypti and Ae. albopictus, as a function of temperature, to predict cumulative monthly global transmission risk in current climates, and compare them with projected risk in 2050 and 2080 based on general circulation models (GCMs). Our results show that if mosquito range shifts track optimal temperature ranges for transmission (21.3–34.0°C for Ae. aegypti; 19.9–29.4°C for Ae. albopictus), we can expect poleward shifts in Aedes-borne virus distributions. However, the differing thermal niches of the two vectors produce different patterns of shifts under climate change. More severe climate change scenarios produce larger population exposures to transmission by Ae. aegypti, but not by Ae. albopictus in the most extreme cases. Climate-driven risk of transmission from both mosquitoes will increase substantially, even in the short term, for most of Europe. In contrast, significant reductions in climate suitability are expected for Ae. albopictus, most noticeably in southeast Asia and west Africa. Within the next century, nearly a billion people are threatened with new exposure to virus transmission by both Aedes spp. in the worst-case scenario. As major net losses in year-round transmission risk are predicted for Ae. albopictus, we project a global shift towards more seasonal risk across regions. Many other complicating factors (like mosquito range limits and viral evolution) exist, but overall our results indicate that while climate change will lead to increased net and new exposures to Aedes-borne viruses, the most extreme increases in Ae. albopictus transmission are predicted to occur at intermediate climate change scenarios.","container-title":"PLOS Neglected Tropical Diseases","DOI":"10.1371/journal.pntd.0007213","ISSN":"1935-2735","issue":"3","journalAbbreviation":"PLOS Neglected Tropical Diseases","language":"en","note":"publisher: Public Library of Science","page":"e0007213","source":"PLoS Journals","title":"Global expansion and redistribution of Aedes-borne virus transmission risk with climate change","volume":"13","author":[{"family":"Ryan","given":"Sadie J."},{"family":"Carlson","given":"Colin J."},{"family":"Mordecai","given":"Erin A."},{"family":"Johnson","given":"Leah R."}],"issued":{"date-parts":[["2019",3,28]]}}}],"schema":"https://github.com/citation-style-language/schema/raw/master/csl-citation.json"} </w:delInstrText>
        </w:r>
        <w:r w:rsidR="0091181F" w:rsidDel="00AB2D3B">
          <w:fldChar w:fldCharType="separate"/>
        </w:r>
        <w:r w:rsidR="00CB43C6" w:rsidRPr="00CB43C6" w:rsidDel="00AB2D3B">
          <w:rPr>
            <w:rFonts w:cs="Arial"/>
            <w:kern w:val="0"/>
            <w:vertAlign w:val="superscript"/>
          </w:rPr>
          <w:delText>33</w:delText>
        </w:r>
        <w:r w:rsidR="0091181F" w:rsidDel="00AB2D3B">
          <w:fldChar w:fldCharType="end"/>
        </w:r>
        <w:r w:rsidDel="00AB2D3B">
          <w:delText xml:space="preserve">, the opposite might </w:delText>
        </w:r>
        <w:r w:rsidR="38DE8560" w:rsidDel="00AB2D3B">
          <w:delText xml:space="preserve">also </w:delText>
        </w:r>
        <w:r w:rsidDel="00AB2D3B">
          <w:delText xml:space="preserve">be true. Zoonotic hazard for rodent-borne viral diseases might not decrease </w:delText>
        </w:r>
        <w:r w:rsidR="310403C9" w:rsidDel="00AB2D3B">
          <w:delText xml:space="preserve">under </w:delText>
        </w:r>
        <w:r w:rsidDel="00AB2D3B">
          <w:delText>more optimistic (sustainable) climate change scenarios due to long-term land use changes and other environmental alterations</w:delText>
        </w:r>
        <w:r w:rsidR="27FB0159" w:rsidDel="00AB2D3B">
          <w:delText>, such as</w:delText>
        </w:r>
        <w:r w:rsidR="21AE74E7" w:rsidDel="00AB2D3B">
          <w:delText xml:space="preserve"> SSP 1-1.9 or SSP 1-</w:delText>
        </w:r>
        <w:r w:rsidR="75524324" w:rsidDel="00AB2D3B">
          <w:delText>2.6</w:delText>
        </w:r>
        <w:r w:rsidDel="00AB2D3B">
          <w:delText xml:space="preserve"> </w:delText>
        </w:r>
        <w:r w:rsidR="0091181F" w:rsidDel="00AB2D3B">
          <w:fldChar w:fldCharType="begin"/>
        </w:r>
        <w:r w:rsidR="00CB43C6" w:rsidDel="00AB2D3B">
          <w:delInstrText xml:space="preserve"> ADDIN ZOTERO_ITEM CSL_CITATION {"citationID":"aremr79fa1","properties":{"formattedCitation":"\\super 34,35\\nosupersub{}","plainCitation":"34,35","noteIndex":0},"citationItems":[{"id":484,"uris":["http://zotero.org/groups/5467322/items/U6HKCG45"],"itemData":{"id":484,"type":"article-journal","abstract":"Billions of genomic sequences and records of species occurrence are available in public repositories (e.g. National Center for Biotechnology Information, NCBI and the Global Biodiversity Information Facility, GBIF). By implementing analytical tools from different scientific disciplines, data mining these databases can aid in the global surveillance of zoonotic pathogens that circulate among wildlife. We illustrate this by investigating the Hantavirus?rodent system in the Americas, i.e. New World Hantaviruses (NWH). First, we considered the circulation of pathogenic NWH among Cricetidae rodents, by inferring the phylogenetic links among 277 genomic samples of the S segment (N protein) of NWH found in 55 species. Second, we used machine learning to assess the impact of land use on the probability of presence of the rodent species linked with reservoirs of pathogenic Hantaviruses. Our results show that hosts are widely present across the Americas. Some hosts are present in the primary forest and agricultural land, but not in the secondary forest, whereas other hosts are present in secondary forest and agricultural land. The diversity of host species allows Hantavirus to circulate in a wide spectrum of habitats, in particular rural rather than urban. We highlight that public repositories of genomic data and species occurrence are very useful resources for monitoring potential enzootic transmission and spillover of zoonotic viruses in relation with the changes that humans produce in the biosphere.","container-title":"Ecography","DOI":"10.1111/ecog.06996","ISSN":"0906-7590","issue":"n/a","journalAbbreviation":"Ecography","note":"publisher: John Wiley &amp; Sons, Ltd","page":"e06996","title":"Unveiling the impacts of land use on the phylogeography of zoonotic New World Hantaviruses","volume":"n/a","author":[{"family":"García-Peña","given":"Gabriel E."},{"family":"Rubio","given":"André V."}],"issued":{"date-parts":[["2024",3,13]]}}},{"id":967,"uris":["http://zotero.org/groups/5467322/items/HTAR3DNN"],"itemData":{"id":967,"type":"dataset","abstract":"Coupled Model Intercomparison Project Phase 6 (CMIP6) datasets: These data include all datasets published for 'CMIP6.RFMIP.IPSL.4AOP-v1-5' with the full Data Reference Syntax following the template 'mip_era.activity_id.institution_id.source_id.experiment_id.member_id.table_id.variable_id.grid_label.version'. The Line-By-Line Radiative Transfer Model v1.5, Laboratoire Meteorologie Dynamique, GEISA spectroscopic database climate model, released in 2019, was run by the Institut Pierre Simon Laplace, Paris 75252, France (IPSL). Project: These data have been generated as part of the internationally-coordinated Coupled Model Intercomparison Project Phase 6 (CMIP6; see also GMD Special Issue: http://www.geosci-model-dev.net/special_issue590.html). The simulation data provides a basis for climate research designed to answer fundamental science questions and serves as resource for authors of the Sixth Assessment Report of the Intergovernmental Panel on Climate Change (IPCC-AR6). CMIP6 is a project coordinated by the Working Group on Coupled Modelling (WGCM) as part of the World Climate Research Programme (WCRP). Phase 6 builds on previous phases executed under the leadership of the Program for Climate Model Diagnosis and Intercomparison (PCMDI) and relies on the Earth System Grid Federation (ESGF) and the Centre for Environmental Data Analysis (CEDA) along with numerous related activities for implementation. The original data is hosted and partially replicated on a federated collection of data nodes, and most of the data relied on by the IPCC is being archived for long-term preservation at the IPCC Data Distribution Centre (IPCC DDC) hosted by the German Climate Computing Center (DKRZ). The project includes simulations from about 120 global climate models and around 45 institutions and organizations worldwide. - Project website: https://pcmdi.llnl.gov/CMIP6.","DOI":"10.22033/ESGF/CMIP6.12340","language":"en","license":"Creative Commons Attribution 4.0 International","medium":"application/x-netcdf","publisher":"Earth System Grid Federation","source":"DOI.org (Datacite)","title":"IPSL 4AOP-v1-5 model output prepared for CMIP6 RFMIP","URL":"http://cera-www.dkrz.de/WDCC/meta/CMIP6/CMIP6.RFMIP.IPSL.4AOP-v1-5","version":"20220607","author":[{"family":"Boucher","given":"Olivier"},{"family":"Denvil","given":"Sébastien"},{"family":"Levavasseur","given":"Guillaume"},{"family":"Cozic","given":"Anne"},{"family":"Caubel","given":"Arnaud"},{"family":"Foujols","given":"Marie-Alice"},{"family":"Meurdesoif","given":"Yann"},{"family":"Dufresne","given":"Jean-Louis"},{"family":"Sima","given":"Adriana"},{"family":"Tellier","given":"Yoann"},{"family":"Boucher","given":"Olivier"},{"family":"Denvil","given":"Sébastien"},{"family":"Levavasseur","given":"Guillaume"},{"family":"Cozic","given":"Anne"},{"family":"Caubel","given":"Arnaud"},{"family":"Foujols","given":"Marie-Alice"},{"family":"Meurdesoif","given":"Yann"},{"family":"Dufresne","given":"Jean-Louis"},{"family":"Sima","given":"Adriana"},{"family":"Tellier","given":"Yoann"}],"contributor":[{"family":"Boucher","given":"Olivier"},{"family":"Denvil","given":"Sébastien"},{"family":"Levavasseur","given":"Guillaume"},{"family":"Cozic","given":"Anne"},{"family":"Caubel","given":"Arnaud"},{"family":"Foujols","given":"Marie-Alice"},{"family":"Meurdesoif","given":"Yann"},{"family":"Dufresne","given":"Jean-Louis"},{"family":"Sima","given":"Adriana"},{"family":"Tellier","given":"Yoann"}],"accessed":{"date-parts":[["2025",3,21]]},"issued":{"date-parts":[["2020"]]}}}],"schema":"https://github.com/citation-style-language/schema/raw/master/csl-citation.json"} </w:delInstrText>
        </w:r>
        <w:r w:rsidR="0091181F" w:rsidDel="00AB2D3B">
          <w:fldChar w:fldCharType="separate"/>
        </w:r>
        <w:r w:rsidR="00CB43C6" w:rsidRPr="00CB43C6" w:rsidDel="00AB2D3B">
          <w:rPr>
            <w:rFonts w:cs="Arial"/>
            <w:kern w:val="0"/>
            <w:vertAlign w:val="superscript"/>
          </w:rPr>
          <w:delText>34,35</w:delText>
        </w:r>
        <w:r w:rsidR="0091181F" w:rsidDel="00AB2D3B">
          <w:fldChar w:fldCharType="end"/>
        </w:r>
        <w:r w:rsidDel="00AB2D3B">
          <w:delText>.</w:delText>
        </w:r>
        <w:r w:rsidR="2DC4C298" w:rsidDel="00AB2D3B">
          <w:delText xml:space="preserve"> </w:delText>
        </w:r>
        <w:r w:rsidR="3825F3A5" w:rsidDel="00AB2D3B">
          <w:delText>Moreover, s</w:delText>
        </w:r>
        <w:r w:rsidR="2DC4C298" w:rsidDel="00AB2D3B">
          <w:delText xml:space="preserve">ince </w:delText>
        </w:r>
      </w:del>
      <w:del w:id="68" w:author="Pranav Kulkarni" w:date="2025-09-04T14:18:00Z" w16du:dateUtc="2025-09-04T21:18:00Z">
        <w:r w:rsidR="2DC4C298" w:rsidDel="00056860">
          <w:delText>the higher FOI depended on having</w:delText>
        </w:r>
        <w:r w:rsidR="2D403ED9" w:rsidDel="00056860">
          <w:delText xml:space="preserve"> a</w:delText>
        </w:r>
        <w:r w:rsidR="2DC4C298" w:rsidDel="00056860">
          <w:delText xml:space="preserve"> high rodent </w:delText>
        </w:r>
        <w:r w:rsidR="2B548944" w:rsidDel="00056860">
          <w:delText>occurrence</w:delText>
        </w:r>
        <w:r w:rsidR="2DC4C298" w:rsidDel="00056860">
          <w:delText xml:space="preserve"> as well as </w:delText>
        </w:r>
        <w:r w:rsidR="5EF41EC9" w:rsidDel="00056860">
          <w:delText xml:space="preserve">a high </w:delText>
        </w:r>
        <w:r w:rsidR="2DC4C298" w:rsidDel="00056860">
          <w:delText xml:space="preserve">human population, </w:delText>
        </w:r>
        <w:r w:rsidR="029EF093" w:rsidDel="00056860">
          <w:delText xml:space="preserve">we assumed </w:delText>
        </w:r>
        <w:r w:rsidR="679571DE" w:rsidDel="00056860">
          <w:delText xml:space="preserve">a </w:delText>
        </w:r>
        <w:r w:rsidR="029EF093" w:rsidDel="00056860">
          <w:delText>higher frequency of rodent-human contacts based on population density</w:delText>
        </w:r>
        <w:r w:rsidR="196B8C37" w:rsidDel="00056860">
          <w:delText>. This means it is possible that the disease risk</w:delText>
        </w:r>
        <w:r w:rsidR="11D1E937" w:rsidDel="00056860">
          <w:delText xml:space="preserve"> </w:delText>
        </w:r>
        <w:r w:rsidR="5717AF62" w:rsidDel="00056860">
          <w:delText xml:space="preserve">was </w:delText>
        </w:r>
        <w:r w:rsidR="593918CF" w:rsidDel="00056860">
          <w:delText>overestimated</w:delText>
        </w:r>
        <w:r w:rsidR="2DC4C298" w:rsidDel="00056860">
          <w:delText>. Historically, Salazar et al.</w:delText>
        </w:r>
        <w:r w:rsidR="00177C4D" w:rsidDel="00056860">
          <w:delText>(2002)</w:delText>
        </w:r>
        <w:r w:rsidR="2DC4C298" w:rsidDel="00056860">
          <w:delText xml:space="preserve"> found that the extent of habitat of rodent reservoirs was much bigger compared to the disease endemic areas that recorded any outbreaks for NWAs </w:delText>
        </w:r>
        <w:r w:rsidR="00062C7E" w:rsidDel="00056860">
          <w:fldChar w:fldCharType="begin"/>
        </w:r>
        <w:r w:rsidR="00CB43C6" w:rsidDel="00056860">
          <w:delInstrText xml:space="preserve"> ADDIN ZOTERO_ITEM CSL_CITATION {"citationID":"7WZmGHxw","properties":{"formattedCitation":"\\super 36\\nosupersub{}","plainCitation":"36","noteIndex":0},"citationItems":[{"id":876,"uris":["http://zotero.org/groups/5467322/items/RHMRRKDR"],"itemData":{"id":876,"type":"article-journal","abstract":"Zoonoses within wild reservoir host populations often occur focally obeying Pavlovskii’s rules of “natural nidality”. What appears to be a clear example is Bolivian hemorrhagic fever (BHF), a disease endemic to northeastern Bolivia. The etiological agent is Machupo virus (MACV, Arenaviridae). The vertebrate reservoir, identified 30 years ago, was Calomys callosus a wild rodent common to open biomes in the lowlands of southeastern South America. The lack of concordance between the occurrence of MACV and the range of its rodent host has puzzled cadres of researchers and could be used as an exemplar of natural nidality. Here, we show that the populations of rodents responsible for the maintenance and transmission of MACV are an independent monophyletic lineage, different from those in other areas of South America. Therefore a clearer understanding of the systematics of the host species explains the apparent natural nidality of BHF. Similar studies may prove to be informative in other zoonoses.","container-title":"Infection, Genetics and Evolution","DOI":"10.1016/S1567-1348(02)00026-6","ISSN":"1567-1348","issue":"3","journalAbbreviation":"Infection, Genetics and Evolution","page":"191-199","source":"ScienceDirect","title":"Natural nidality in Bolivian hemorrhagic fever and the systematics of the reservoir species","volume":"1","author":[{"family":"Salazar-Bravo","given":"Jorge"},{"family":"Dragoo","given":"Jerry W."},{"family":"Bowen","given":"Michael D."},{"family":"Peters","given":"Clarence J."},{"family":"Ksiazek","given":"Thomas G."},{"family":"Yates","given":"Terry L."}],"issued":{"date-parts":[["2002",5,1]]}}}],"schema":"https://github.com/citation-style-language/schema/raw/master/csl-citation.json"} </w:delInstrText>
        </w:r>
        <w:r w:rsidR="00062C7E" w:rsidDel="00056860">
          <w:fldChar w:fldCharType="separate"/>
        </w:r>
        <w:r w:rsidR="00CB43C6" w:rsidRPr="00CB43C6" w:rsidDel="00056860">
          <w:rPr>
            <w:rFonts w:cs="Arial"/>
            <w:kern w:val="0"/>
            <w:vertAlign w:val="superscript"/>
          </w:rPr>
          <w:delText>36</w:delText>
        </w:r>
        <w:r w:rsidR="00062C7E" w:rsidDel="00056860">
          <w:fldChar w:fldCharType="end"/>
        </w:r>
        <w:r w:rsidR="2DC4C298" w:rsidDel="00056860">
          <w:delText xml:space="preserve">. On the other hand, it is highly probable that the NWAs could </w:delText>
        </w:r>
        <w:r w:rsidR="00383FF8" w:rsidDel="00056860">
          <w:delText>spill over</w:delText>
        </w:r>
        <w:r w:rsidR="2DC4C298" w:rsidDel="00056860">
          <w:delText xml:space="preserve"> in</w:delText>
        </w:r>
        <w:r w:rsidR="60EE3B94" w:rsidDel="00056860">
          <w:delText>to</w:delText>
        </w:r>
        <w:r w:rsidR="2DC4C298" w:rsidDel="00056860">
          <w:delText xml:space="preserve"> non-endemic regions due to changes in human movement patterns as well as changes </w:delText>
        </w:r>
        <w:r w:rsidR="576DF936" w:rsidDel="00056860">
          <w:delText>in</w:delText>
        </w:r>
        <w:r w:rsidR="2DC4C298" w:rsidDel="00056860">
          <w:delText xml:space="preserve"> the rodent habitats</w:delText>
        </w:r>
        <w:r w:rsidR="593918CF" w:rsidDel="00056860">
          <w:delText xml:space="preserve"> that increased proximity to human settlements</w:delText>
        </w:r>
        <w:r w:rsidR="2DC4C298" w:rsidDel="00056860">
          <w:delText>.</w:delText>
        </w:r>
      </w:del>
    </w:p>
    <w:p w14:paraId="37BFC785" w14:textId="215ADA8E" w:rsidR="7540D756" w:rsidRDefault="7540D756" w:rsidP="00C10806">
      <w:pPr>
        <w:pStyle w:val="Heading2"/>
        <w:spacing w:line="259" w:lineRule="auto"/>
      </w:pPr>
    </w:p>
    <w:p w14:paraId="49BD040E" w14:textId="7AEEED06" w:rsidR="002B076F" w:rsidRPr="003C2D3E" w:rsidRDefault="4985CB28" w:rsidP="00B62B60">
      <w:pPr>
        <w:pStyle w:val="Heading1"/>
      </w:pPr>
      <w:r>
        <w:t>Changes in the</w:t>
      </w:r>
      <w:r w:rsidR="27FFF960">
        <w:t xml:space="preserve"> risk for </w:t>
      </w:r>
      <w:r w:rsidR="1068CDA9">
        <w:t>NWA</w:t>
      </w:r>
      <w:r w:rsidR="27FFF960">
        <w:t xml:space="preserve"> spillover </w:t>
      </w:r>
      <w:r w:rsidR="001D2ED8">
        <w:t>showed strong association</w:t>
      </w:r>
      <w:r w:rsidR="0697BDE1">
        <w:t xml:space="preserve"> with </w:t>
      </w:r>
      <w:r w:rsidR="001D2ED8">
        <w:t xml:space="preserve">the </w:t>
      </w:r>
      <w:ins w:id="69" w:author="Pranav Kulkarni" w:date="2025-09-04T14:44:00Z" w16du:dateUtc="2025-09-04T21:44:00Z">
        <w:r w:rsidR="009818FC">
          <w:t xml:space="preserve">climate and land use </w:t>
        </w:r>
      </w:ins>
      <w:r w:rsidR="0697BDE1">
        <w:t xml:space="preserve">changes </w:t>
      </w:r>
      <w:del w:id="70" w:author="Pranav Kulkarni" w:date="2025-09-04T14:44:00Z" w16du:dateUtc="2025-09-04T21:44:00Z">
        <w:r w:rsidR="0697BDE1" w:rsidDel="009818FC">
          <w:delText>in temperature, precipitation and land use</w:delText>
        </w:r>
        <w:r w:rsidR="00D3206A" w:rsidDel="009818FC">
          <w:delText xml:space="preserve"> </w:delText>
        </w:r>
      </w:del>
      <w:r w:rsidR="00D3206A">
        <w:t>in the reservoir habitats</w:t>
      </w:r>
    </w:p>
    <w:p w14:paraId="0E6A3E79" w14:textId="30DB2A8F" w:rsidR="001D30AE" w:rsidRDefault="54F26DB4" w:rsidP="00AF4842">
      <w:pPr>
        <w:pPrChange w:id="71" w:author="Pranav Kulkarni" w:date="2025-09-04T14:48:00Z" w16du:dateUtc="2025-09-04T21:48:00Z">
          <w:pPr>
            <w:spacing w:line="259" w:lineRule="auto"/>
          </w:pPr>
        </w:pPrChange>
      </w:pPr>
      <w:r>
        <w:t xml:space="preserve">At the </w:t>
      </w:r>
      <w:r w:rsidR="1C0DCAE5">
        <w:t xml:space="preserve">virus level, </w:t>
      </w:r>
      <w:r w:rsidR="00F15A27">
        <w:t>increase</w:t>
      </w:r>
      <w:r w:rsidR="477A66BA">
        <w:t xml:space="preserve"> in </w:t>
      </w:r>
      <w:r w:rsidR="326BB59A">
        <w:t xml:space="preserve">spillover </w:t>
      </w:r>
      <w:r w:rsidR="0192E4A1">
        <w:t xml:space="preserve">risk </w:t>
      </w:r>
      <w:r w:rsidR="1C0DCAE5">
        <w:t>(represented by FOI</w:t>
      </w:r>
      <w:r w:rsidR="12D37B0A">
        <w:t>)</w:t>
      </w:r>
      <w:r w:rsidR="1C0DCAE5">
        <w:t xml:space="preserve"> </w:t>
      </w:r>
      <w:r w:rsidR="480C1539">
        <w:t>under both</w:t>
      </w:r>
      <w:r w:rsidR="5523019B">
        <w:t xml:space="preserve"> </w:t>
      </w:r>
      <w:r w:rsidR="43565CA7">
        <w:t xml:space="preserve">future </w:t>
      </w:r>
      <w:r w:rsidR="5523019B">
        <w:t>climate change scenarios</w:t>
      </w:r>
      <w:r w:rsidR="3F5D7501">
        <w:t>,</w:t>
      </w:r>
      <w:r w:rsidR="5523019B">
        <w:t xml:space="preserve"> for all three NWAs, corresponded to (</w:t>
      </w:r>
      <w:proofErr w:type="spellStart"/>
      <w:r w:rsidR="5523019B">
        <w:t>i</w:t>
      </w:r>
      <w:proofErr w:type="spellEnd"/>
      <w:r w:rsidR="5523019B">
        <w:t>) positive changes (increase) in temperature</w:t>
      </w:r>
      <w:r w:rsidR="1244BD90">
        <w:t>-</w:t>
      </w:r>
      <w:r w:rsidR="5523019B">
        <w:t xml:space="preserve"> based features such as annual range, seasonality, etc., (ii) negative changes (decrease) in precipitation</w:t>
      </w:r>
      <w:r w:rsidR="3C0708A9">
        <w:t>-</w:t>
      </w:r>
      <w:r w:rsidR="5523019B">
        <w:t xml:space="preserve">based features such as precipitation in warmest quarter or in wettest </w:t>
      </w:r>
      <w:r w:rsidR="5523019B">
        <w:lastRenderedPageBreak/>
        <w:t>quarter, (iii) positive changes (expansion) in urban and crop land (iv) and negative changes (contraction) in forested land</w:t>
      </w:r>
      <w:r w:rsidR="1B3B270B">
        <w:t xml:space="preserve"> </w:t>
      </w:r>
      <w:r w:rsidR="7A765D43">
        <w:t xml:space="preserve">(Figure </w:t>
      </w:r>
      <w:r w:rsidR="00300A96">
        <w:t>3</w:t>
      </w:r>
      <w:r w:rsidR="42D23100">
        <w:t>A</w:t>
      </w:r>
      <w:r w:rsidR="7A765D43">
        <w:t>)</w:t>
      </w:r>
      <w:r w:rsidR="5523019B">
        <w:t xml:space="preserve">. </w:t>
      </w:r>
      <w:del w:id="72" w:author="Pranav Kulkarni" w:date="2025-09-04T14:25:00Z" w16du:dateUtc="2025-09-04T21:25:00Z">
        <w:r w:rsidR="5523019B" w:rsidDel="00784D65">
          <w:delText xml:space="preserve">While temperature-based features showed </w:delText>
        </w:r>
        <w:r w:rsidR="564A591F" w:rsidDel="00784D65">
          <w:delText xml:space="preserve">an </w:delText>
        </w:r>
        <w:r w:rsidR="5523019B" w:rsidDel="00784D65">
          <w:delText>almost monotonic relationship</w:delText>
        </w:r>
        <w:r w:rsidR="04AB74D4" w:rsidDel="00784D65">
          <w:delText xml:space="preserve"> </w:delText>
        </w:r>
        <w:r w:rsidR="5523019B" w:rsidDel="00784D65">
          <w:delText>with the changes in FOI, the partial dependences for changes in precipitation and land</w:delText>
        </w:r>
        <w:r w:rsidR="2007C56D" w:rsidDel="00784D65">
          <w:delText>-</w:delText>
        </w:r>
        <w:r w:rsidR="5523019B" w:rsidDel="00784D65">
          <w:delText xml:space="preserve">use variables were more complex </w:delText>
        </w:r>
        <w:r w:rsidR="6360BD93" w:rsidDel="00784D65">
          <w:delText xml:space="preserve">(Figure </w:delText>
        </w:r>
        <w:r w:rsidR="00300A96" w:rsidDel="00784D65">
          <w:delText>3</w:delText>
        </w:r>
        <w:r w:rsidR="0C8161DB" w:rsidDel="00784D65">
          <w:delText>B</w:delText>
        </w:r>
        <w:r w:rsidR="001D30AE" w:rsidDel="00784D65">
          <w:delText>).</w:delText>
        </w:r>
      </w:del>
    </w:p>
    <w:p w14:paraId="6198F36D" w14:textId="41296E79" w:rsidR="00DD47D2" w:rsidRDefault="001D30AE" w:rsidP="00AF4842">
      <w:pPr>
        <w:pPrChange w:id="73" w:author="Pranav Kulkarni" w:date="2025-09-04T14:48:00Z" w16du:dateUtc="2025-09-04T21:48:00Z">
          <w:pPr>
            <w:spacing w:line="259" w:lineRule="auto"/>
          </w:pPr>
        </w:pPrChange>
      </w:pPr>
      <w:r w:rsidRPr="003C2D3E">
        <w:t xml:space="preserve"> </w:t>
      </w:r>
      <w:r w:rsidR="00DD47D2" w:rsidRPr="003C2D3E">
        <w:t xml:space="preserve">For GTOV, changes in FOI from </w:t>
      </w:r>
      <w:r w:rsidR="00DD47D2">
        <w:t xml:space="preserve">the </w:t>
      </w:r>
      <w:r w:rsidR="00DD47D2" w:rsidRPr="003C2D3E">
        <w:t>current to the future scenario were found to be more sensitive to the features related to temperature</w:t>
      </w:r>
      <w:r w:rsidR="00DD47D2">
        <w:t>,</w:t>
      </w:r>
      <w:r w:rsidR="00DD47D2" w:rsidRPr="003C2D3E">
        <w:t xml:space="preserve"> such as its annual range and seasonality</w:t>
      </w:r>
      <w:r w:rsidR="00DD47D2">
        <w:t xml:space="preserve"> (Figure 3A)</w:t>
      </w:r>
      <w:r w:rsidR="00DD47D2" w:rsidRPr="003C2D3E">
        <w:t>. For</w:t>
      </w:r>
      <w:r w:rsidR="00DD47D2">
        <w:t xml:space="preserve"> the</w:t>
      </w:r>
      <w:r w:rsidR="00DD47D2" w:rsidRPr="003C2D3E">
        <w:t xml:space="preserve"> top three features </w:t>
      </w:r>
      <w:r w:rsidR="00DD47D2">
        <w:t xml:space="preserve">in the </w:t>
      </w:r>
      <w:r w:rsidR="00DD47D2" w:rsidRPr="003C2D3E">
        <w:t>SSP 2-4.5 scenario model, the estimated increase in FOI corresponded with</w:t>
      </w:r>
      <w:r w:rsidR="00DD47D2">
        <w:t xml:space="preserve"> an</w:t>
      </w:r>
      <w:r w:rsidR="00DD47D2" w:rsidRPr="003C2D3E">
        <w:t xml:space="preserve"> increase in temperature seasonality and the presence of crop land. </w:t>
      </w:r>
      <w:r w:rsidR="401E6B39">
        <w:t xml:space="preserve">We theorize that anthropogenic activities that lead to land use changes such as </w:t>
      </w:r>
      <w:r w:rsidR="41BADCDB">
        <w:t xml:space="preserve">the </w:t>
      </w:r>
      <w:r w:rsidR="401E6B39">
        <w:t xml:space="preserve">expansion of arable land and deforestation might be the primary reason for increased risk of GTOV in </w:t>
      </w:r>
      <w:r w:rsidR="74D7538F">
        <w:t xml:space="preserve">agriculture </w:t>
      </w:r>
      <w:r w:rsidR="401E6B39">
        <w:t xml:space="preserve">crop areas </w:t>
      </w:r>
      <w:r w:rsidR="00340DC0">
        <w:fldChar w:fldCharType="begin"/>
      </w:r>
      <w:r w:rsidR="00AF2A3F">
        <w:instrText xml:space="preserve"> ADDIN ZOTERO_ITEM CSL_CITATION {"citationID":"a2eonu9le72","properties":{"formattedCitation":"\\super 24\\nosupersub{}","plainCitation":"24","noteIndex":0},"citationItems":[{"id":898,"uris":["http://zotero.org/groups/5467322/items/U6ZT5FYW"],"itemData":{"id":898,"type":"article-journal","abstract":"Despite repeated spillover transmission and their potential to cause significant morbidity and mortality in human hosts, the New World mammarenaviruses remain largely understudied. These viruses are endemic to South America, with animal reservoir hosts covering large geographic areas and whose transmission ecology and spillover potential are driven in part by land use change and agriculture that put humans in regular contact with zoonotic hosts.","container-title":"BMC Microbiology","DOI":"10.1186/s12866-024-03257-w","ISSN":"1471-2180","issue":"1","journalAbbreviation":"BMC Microbiol","language":"en","page":"115","source":"Springer Link","title":"A review of emerging health threats from zoonotic New World mammarenaviruses","volume":"24","author":[{"family":"Lendino","given":"Arianna"},{"family":"Castellanos","given":"Adrian A."},{"family":"Pigott","given":"David M."},{"family":"Han","given":"Barbara A."}],"issued":{"date-parts":[["2024",4,4]]}}}],"schema":"https://github.com/citation-style-language/schema/raw/master/csl-citation.json"} </w:instrText>
      </w:r>
      <w:r w:rsidR="00340DC0">
        <w:fldChar w:fldCharType="separate"/>
      </w:r>
      <w:r w:rsidR="00AF2A3F" w:rsidRPr="00AF2A3F">
        <w:rPr>
          <w:rFonts w:cs="Arial"/>
          <w:kern w:val="0"/>
          <w:vertAlign w:val="superscript"/>
        </w:rPr>
        <w:t>24</w:t>
      </w:r>
      <w:r w:rsidR="00340DC0">
        <w:fldChar w:fldCharType="end"/>
      </w:r>
      <w:r w:rsidR="401E6B39">
        <w:t xml:space="preserve">. </w:t>
      </w:r>
      <w:r w:rsidR="401E6B39" w:rsidRPr="003C2D3E">
        <w:t xml:space="preserve">In contrast, the estimated change in FOI </w:t>
      </w:r>
      <w:r w:rsidR="401E6B39">
        <w:t xml:space="preserve">decreased </w:t>
      </w:r>
      <w:del w:id="74" w:author="Pranav Kulkarni" w:date="2025-09-04T14:25:00Z" w16du:dateUtc="2025-09-04T21:25:00Z">
        <w:r w:rsidR="401E6B39" w:rsidDel="00DE78E5">
          <w:delText xml:space="preserve">sharply </w:delText>
        </w:r>
      </w:del>
      <w:r w:rsidR="401E6B39">
        <w:t>with</w:t>
      </w:r>
      <w:r w:rsidR="2BA30C10">
        <w:t xml:space="preserve"> an</w:t>
      </w:r>
      <w:r w:rsidR="401E6B39">
        <w:t xml:space="preserve"> increase in precipitation of the wettest quarter of the year </w:t>
      </w:r>
      <w:r w:rsidR="401E6B39" w:rsidRPr="003C2D3E">
        <w:t>(</w:t>
      </w:r>
      <w:r w:rsidR="401E6B39">
        <w:t>Figure 3B</w:t>
      </w:r>
      <w:r w:rsidR="401E6B39" w:rsidRPr="003C2D3E">
        <w:t xml:space="preserve">). For </w:t>
      </w:r>
      <w:r w:rsidR="401E6B39">
        <w:t xml:space="preserve">the </w:t>
      </w:r>
      <w:r w:rsidR="401E6B39" w:rsidRPr="003C2D3E">
        <w:t xml:space="preserve">SSP 5-8.5, the predicted change in FOI had a positive relationship with </w:t>
      </w:r>
      <w:r w:rsidR="552D6440" w:rsidRPr="003C2D3E">
        <w:t xml:space="preserve">both </w:t>
      </w:r>
      <w:r w:rsidR="401E6B39" w:rsidRPr="003C2D3E">
        <w:t>the changes in the annual range and the seasonal</w:t>
      </w:r>
      <w:r w:rsidR="57060C65">
        <w:t xml:space="preserve"> patterns</w:t>
      </w:r>
      <w:r w:rsidR="401E6B39" w:rsidRPr="003C2D3E">
        <w:t xml:space="preserve"> of the temperature. In contrast, the increase in presence of forested land corresponded with </w:t>
      </w:r>
      <w:r w:rsidR="401E6B39">
        <w:t xml:space="preserve">a </w:t>
      </w:r>
      <w:r w:rsidR="401E6B39" w:rsidRPr="003C2D3E">
        <w:t>decrease in FOI (</w:t>
      </w:r>
      <w:r w:rsidR="401E6B39">
        <w:t>Figure 3B</w:t>
      </w:r>
      <w:r w:rsidR="401E6B39" w:rsidRPr="003C2D3E">
        <w:t>).</w:t>
      </w:r>
      <w:r w:rsidR="401E6B39">
        <w:t xml:space="preserve"> Considering that both GTOV reservoirs (</w:t>
      </w:r>
      <w:r w:rsidR="401E6B39" w:rsidRPr="00AD2181">
        <w:rPr>
          <w:i/>
          <w:iCs w:val="0"/>
          <w:rPrChange w:id="75" w:author="Pranav Kulkarni" w:date="2025-09-04T15:10:00Z" w16du:dateUtc="2025-09-04T22:10:00Z">
            <w:rPr/>
          </w:rPrChange>
        </w:rPr>
        <w:t>Z. brevicauda, S. alstoni)</w:t>
      </w:r>
      <w:r w:rsidR="401E6B39">
        <w:t xml:space="preserve"> can be found in shrub and grassland areas with wet conditions, the sensitivity to seasonality in temperature, precipitation</w:t>
      </w:r>
      <w:r w:rsidR="10D5E354">
        <w:t>,</w:t>
      </w:r>
      <w:r w:rsidR="401E6B39">
        <w:t xml:space="preserve"> and </w:t>
      </w:r>
      <w:r w:rsidR="56428912">
        <w:t>host</w:t>
      </w:r>
      <w:r w:rsidR="401E6B39">
        <w:t xml:space="preserve"> range was expected </w:t>
      </w:r>
      <w:r w:rsidR="00371D87">
        <w:fldChar w:fldCharType="begin"/>
      </w:r>
      <w:r w:rsidR="00AF2A3F">
        <w:instrText xml:space="preserve"> ADDIN ZOTERO_ITEM CSL_CITATION {"citationID":"a1v92el5fjc","properties":{"formattedCitation":"\\super 25\\nosupersub{}","plainCitation":"25","noteIndex":0},"citationItems":[{"id":1057,"uris":["http://zotero.org/groups/5467322/items/2467ZHNR"],"itemData":{"id":1057,"type":"book","ISBN":"0-8018-8494-2","publisher":"JHU Press","title":"Mammals of South America","author":[{"family":"Lord","given":"Rexford D."}],"issued":{"date-parts":[["2007"]]}}}],"schema":"https://github.com/citation-style-language/schema/raw/master/csl-citation.json"} </w:instrText>
      </w:r>
      <w:r w:rsidR="00371D87">
        <w:fldChar w:fldCharType="separate"/>
      </w:r>
      <w:r w:rsidR="00AF2A3F" w:rsidRPr="00AF2A3F">
        <w:rPr>
          <w:rFonts w:cs="Arial"/>
          <w:kern w:val="0"/>
          <w:vertAlign w:val="superscript"/>
        </w:rPr>
        <w:t>25</w:t>
      </w:r>
      <w:r w:rsidR="00371D87">
        <w:fldChar w:fldCharType="end"/>
      </w:r>
      <w:r w:rsidR="401E6B39">
        <w:t xml:space="preserve">. </w:t>
      </w:r>
    </w:p>
    <w:p w14:paraId="43BF8AAB" w14:textId="0DBAB0D4" w:rsidR="00DD47D2" w:rsidRDefault="00DD47D2" w:rsidP="00AF4842">
      <w:pPr>
        <w:pPrChange w:id="76" w:author="Pranav Kulkarni" w:date="2025-09-04T14:48:00Z" w16du:dateUtc="2025-09-04T21:48:00Z">
          <w:pPr>
            <w:spacing w:line="259" w:lineRule="auto"/>
          </w:pPr>
        </w:pPrChange>
      </w:pPr>
      <w:r w:rsidRPr="003C2D3E">
        <w:t xml:space="preserve">For MACV, the changes in FOI were sensitive to changes in the precipitation and temperature features. Considering the top three features for </w:t>
      </w:r>
      <w:r>
        <w:t xml:space="preserve">the </w:t>
      </w:r>
      <w:r w:rsidRPr="003C2D3E">
        <w:t xml:space="preserve">SSP 2-4.5 scenario, the increase in FOI corresponded to </w:t>
      </w:r>
      <w:r>
        <w:t xml:space="preserve">a </w:t>
      </w:r>
      <w:r w:rsidRPr="003C2D3E">
        <w:t xml:space="preserve">decrease in </w:t>
      </w:r>
      <w:proofErr w:type="spellStart"/>
      <w:r w:rsidRPr="003C2D3E">
        <w:t>isothermality</w:t>
      </w:r>
      <w:proofErr w:type="spellEnd"/>
      <w:r>
        <w:t xml:space="preserve"> as well as</w:t>
      </w:r>
      <w:r w:rsidRPr="003C2D3E">
        <w:t xml:space="preserve"> annual mean temperature</w:t>
      </w:r>
      <w:r>
        <w:t>,</w:t>
      </w:r>
      <w:r w:rsidRPr="003C2D3E">
        <w:t xml:space="preserve"> and </w:t>
      </w:r>
      <w:r>
        <w:t xml:space="preserve">a </w:t>
      </w:r>
      <w:r w:rsidRPr="003C2D3E">
        <w:t xml:space="preserve">slight increase in </w:t>
      </w:r>
      <w:r>
        <w:t xml:space="preserve">the </w:t>
      </w:r>
      <w:r w:rsidRPr="003C2D3E">
        <w:t>minimum temperature of the coldest month</w:t>
      </w:r>
      <w:r>
        <w:t xml:space="preserve"> (Figure 3A)</w:t>
      </w:r>
      <w:r w:rsidRPr="003C2D3E">
        <w:t xml:space="preserve">. For </w:t>
      </w:r>
      <w:r>
        <w:t xml:space="preserve">the </w:t>
      </w:r>
      <w:r w:rsidRPr="003C2D3E">
        <w:t>SSP 5-8.5</w:t>
      </w:r>
      <w:r>
        <w:t xml:space="preserve"> scenario,</w:t>
      </w:r>
      <w:r w:rsidRPr="003C2D3E">
        <w:t xml:space="preserve"> the relationship between the changes in FOI and precipitation of </w:t>
      </w:r>
      <w:r w:rsidR="07198AB2" w:rsidRPr="003C2D3E">
        <w:t xml:space="preserve">the </w:t>
      </w:r>
      <w:r w:rsidRPr="003C2D3E">
        <w:t xml:space="preserve">wettest quarter </w:t>
      </w:r>
      <w:r>
        <w:t xml:space="preserve">showed </w:t>
      </w:r>
      <w:r w:rsidRPr="003C2D3E">
        <w:t xml:space="preserve">a </w:t>
      </w:r>
      <w:r>
        <w:t>positive trend</w:t>
      </w:r>
      <w:r w:rsidRPr="003C2D3E">
        <w:t>. FOI decreased with</w:t>
      </w:r>
      <w:r>
        <w:t xml:space="preserve"> a</w:t>
      </w:r>
      <w:r w:rsidRPr="003C2D3E">
        <w:t xml:space="preserve"> decrease in </w:t>
      </w:r>
      <w:r>
        <w:t xml:space="preserve">the </w:t>
      </w:r>
      <w:r w:rsidRPr="003C2D3E">
        <w:t xml:space="preserve">mean temperature of </w:t>
      </w:r>
      <w:r w:rsidR="67771778" w:rsidRPr="003C2D3E">
        <w:t>the</w:t>
      </w:r>
      <w:r w:rsidR="00993BEC" w:rsidRPr="003C2D3E">
        <w:t xml:space="preserve"> wettest</w:t>
      </w:r>
      <w:r w:rsidRPr="003C2D3E">
        <w:t xml:space="preserve"> quarter</w:t>
      </w:r>
      <w:r>
        <w:t xml:space="preserve">. </w:t>
      </w:r>
      <w:del w:id="77" w:author="Pranav Kulkarni" w:date="2025-09-04T14:28:00Z" w16du:dateUtc="2025-09-04T21:28:00Z">
        <w:r w:rsidDel="00EA0945">
          <w:delText>The decrease in FOI</w:delText>
        </w:r>
        <w:r w:rsidRPr="003C2D3E" w:rsidDel="00EA0945">
          <w:delText xml:space="preserve"> corresponded to a flatter </w:delText>
        </w:r>
        <w:r w:rsidDel="00EA0945">
          <w:delText>trend</w:delText>
        </w:r>
        <w:r w:rsidRPr="003C2D3E" w:rsidDel="00EA0945">
          <w:delText xml:space="preserve"> with </w:delText>
        </w:r>
        <w:r w:rsidR="67771778" w:rsidDel="00EA0945">
          <w:delText>a</w:delText>
        </w:r>
        <w:r w:rsidR="00993BEC" w:rsidDel="00EA0945">
          <w:delText xml:space="preserve"> change</w:delText>
        </w:r>
        <w:r w:rsidDel="00EA0945">
          <w:delText xml:space="preserve"> </w:delText>
        </w:r>
        <w:r w:rsidRPr="003C2D3E" w:rsidDel="00EA0945">
          <w:delText xml:space="preserve">in precipitation of </w:delText>
        </w:r>
        <w:r w:rsidDel="00EA0945">
          <w:delText xml:space="preserve">the </w:delText>
        </w:r>
        <w:r w:rsidRPr="003C2D3E" w:rsidDel="00EA0945">
          <w:delText>driest month</w:delText>
        </w:r>
        <w:r w:rsidDel="00EA0945">
          <w:delText xml:space="preserve"> (Figure 3B)</w:delText>
        </w:r>
        <w:r w:rsidRPr="003C2D3E" w:rsidDel="00EA0945">
          <w:delText>.</w:delText>
        </w:r>
        <w:r w:rsidDel="00EA0945">
          <w:delText xml:space="preserve"> </w:delText>
        </w:r>
      </w:del>
      <w:r>
        <w:t xml:space="preserve">We theorize that the sensitivity to changes in temperature and precipitation might be ascribed to the habitat preferences of </w:t>
      </w:r>
      <w:r w:rsidRPr="395584EC">
        <w:t>C. callosus</w:t>
      </w:r>
      <w:r w:rsidR="57060C65" w:rsidRPr="352CFE06">
        <w:t>,</w:t>
      </w:r>
      <w:r w:rsidDel="0A0F7126">
        <w:t xml:space="preserve"> </w:t>
      </w:r>
      <w:r>
        <w:t xml:space="preserve">along with </w:t>
      </w:r>
      <w:r w:rsidR="5F030AD2">
        <w:t>the</w:t>
      </w:r>
      <w:r w:rsidR="401E6B39">
        <w:t xml:space="preserve"> </w:t>
      </w:r>
      <w:r>
        <w:t>expected increase in human migration towards non-urban areas</w:t>
      </w:r>
      <w:r w:rsidR="46DB0406">
        <w:t>,</w:t>
      </w:r>
      <w:r w:rsidR="00E873CF">
        <w:t xml:space="preserve"> since </w:t>
      </w:r>
      <w:r w:rsidR="00E873CF" w:rsidRPr="009D52FA">
        <w:t xml:space="preserve">C. </w:t>
      </w:r>
      <w:r w:rsidR="30899C95" w:rsidRPr="352CFE06">
        <w:t>callosus</w:t>
      </w:r>
      <w:r w:rsidR="30899C95">
        <w:t xml:space="preserve"> </w:t>
      </w:r>
      <w:r w:rsidR="401E6B39">
        <w:t xml:space="preserve">is known to inhabit </w:t>
      </w:r>
      <w:r w:rsidR="142E4D9D">
        <w:t xml:space="preserve">areas with </w:t>
      </w:r>
      <w:r w:rsidR="401E6B39">
        <w:t xml:space="preserve">dry, semi-arid climate conditions with open vegetation </w:t>
      </w:r>
      <w:r w:rsidR="00181FFE">
        <w:fldChar w:fldCharType="begin"/>
      </w:r>
      <w:r w:rsidR="00AF2A3F">
        <w:instrText xml:space="preserve"> ADDIN ZOTERO_ITEM CSL_CITATION {"citationID":"a1od8lp0ssr","properties":{"formattedCitation":"\\super 26,27\\nosupersub{}","plainCitation":"26,27","noteIndex":0},"citationItems":[{"id":877,"uris":["http://zotero.org/groups/5467322/items/3BEUY8VX"],"itemData":{"id":877,"type":"chapter","abstract":"Arenaviruses are negative-stranded RNA viruses that have been isolated from several species of mammals in various parts of the world. With two exceptions, these viruses have all been isolated from rodents of the family Muridae — sensu Musser and Carleton (1993). Tacaribe virus was originally isolated from fruit-eating bats of the genus Artibeus, while Sabiá virus has no known wild reservoir. Arenavirus infections in their rodent reservoirs are characterized by persistent shedding of infectious virus in the urine (Johnson 1970).","container-title":"Arenaviruses I: The Epidemiology, Molecular and Cell Biology of Arenaviruses","event-place":"Berlin, Heidelberg","ISBN":"978-3-642-56029-3","language":"en","note":"DOI: 10.1007/978-3-642-56029-3_2","page":"25-63","publisher":"Springer","publisher-place":"Berlin, Heidelberg","source":"Springer Link","title":"Mammalian Reservoirs of Arenaviruses","URL":"https://doi.org/10.1007/978-3-642-56029-3_2","author":[{"family":"Salazar-Bravo","given":"J."},{"family":"Ruedas","given":"L. A."},{"family":"Yates","given":"T. L."}],"editor":[{"family":"Oldstone","given":"Michael B. A."}],"accessed":{"date-parts":[["2025",2,20]]},"issued":{"date-parts":[["2002"]]}}},{"id":1058,"uris":["http://zotero.org/groups/5467322/items/BA4G87TM"],"itemData":{"id":1058,"type":"book","event-place":"Lubbock, TX","note":"DOI: 10.5962/bhl.title.156816","publisher":"Museum of Texas Tech University","publisher-place":"Lubbock, TX","title":"Revised checklist of Bolivian mammals","URL":"https://www.biodiversitylibrary.org/bibliography/156816","author":[{"family":"Salazar-Bravo, Jorge","given":""},{"family":"Salazar-Bravo","given":"Jorge"},{"family":"University","given":"Texas Tech"}],"issued":{"date-parts":[["2003"]]}}}],"schema":"https://github.com/citation-style-language/schema/raw/master/csl-citation.json"} </w:instrText>
      </w:r>
      <w:r w:rsidR="00181FFE">
        <w:fldChar w:fldCharType="separate"/>
      </w:r>
      <w:r w:rsidR="00AF2A3F" w:rsidRPr="00AF2A3F">
        <w:rPr>
          <w:rFonts w:cs="Arial"/>
          <w:kern w:val="0"/>
          <w:vertAlign w:val="superscript"/>
        </w:rPr>
        <w:t>26,27</w:t>
      </w:r>
      <w:r w:rsidR="00181FFE">
        <w:fldChar w:fldCharType="end"/>
      </w:r>
      <w:r w:rsidR="401E6B39">
        <w:t xml:space="preserve">. </w:t>
      </w:r>
      <w:del w:id="78" w:author="Pranav Kulkarni" w:date="2025-09-04T14:29:00Z" w16du:dateUtc="2025-09-04T21:29:00Z">
        <w:r w:rsidR="401E6B39" w:rsidDel="00F4482D">
          <w:delText xml:space="preserve">Additionally, the human population is predicted to migrate towards the savannahs and non-forested areas in both SSP 2-4.5 and SSP 5-8.5, away from current urban clusters </w:delText>
        </w:r>
        <w:r w:rsidR="002B40DA" w:rsidDel="00F4482D">
          <w:fldChar w:fldCharType="begin"/>
        </w:r>
        <w:r w:rsidR="00CB43C6" w:rsidDel="00F4482D">
          <w:delInstrText xml:space="preserve"> ADDIN ZOTERO_ITEM CSL_CITATION {"citationID":"a28ohbim8kk","properties":{"formattedCitation":"\\super 41\\nosupersub{}","plainCitation":"41","noteIndex":0},"citationItems":[{"id":1060,"uris":["http://zotero.org/groups/5467322/items/D8WVWJQB"],"itemData":{"id":1060,"type":"article-journal","container-title":"Environmental Research Letters","DOI":"10.1088/1748-9326/11/8/084003","ISSN":"1748-9326","issue":"8","journalAbbreviation":"Environ. Res. Lett.","license":"http://iopscience.iop.org/info/page/text-and-data-mining","note":"publisher: IOP Publishing","page":"084003","source":"Crossref","title":"Spatially explicit global population scenarios consistent with the Shared Socioeconomic Pathways","volume":"11","author":[{"family":"Jones","given":"B"},{"family":"O’Neill","given":"B C"}],"issued":{"date-parts":[["2016",8,1]]}}}],"schema":"https://github.com/citation-style-language/schema/raw/master/csl-citation.json"} </w:delInstrText>
        </w:r>
        <w:r w:rsidR="002B40DA" w:rsidDel="00F4482D">
          <w:fldChar w:fldCharType="separate"/>
        </w:r>
        <w:r w:rsidR="00CB43C6" w:rsidRPr="00CB43C6" w:rsidDel="00F4482D">
          <w:rPr>
            <w:rFonts w:cs="Arial"/>
            <w:kern w:val="0"/>
            <w:vertAlign w:val="superscript"/>
          </w:rPr>
          <w:delText>41</w:delText>
        </w:r>
        <w:r w:rsidR="002B40DA" w:rsidDel="00F4482D">
          <w:fldChar w:fldCharType="end"/>
        </w:r>
        <w:r w:rsidR="401E6B39" w:rsidDel="00F4482D">
          <w:delText xml:space="preserve">. </w:delText>
        </w:r>
      </w:del>
    </w:p>
    <w:p w14:paraId="26379571" w14:textId="05714A93" w:rsidR="00431517" w:rsidRDefault="00DD47D2" w:rsidP="00AF4842">
      <w:pPr>
        <w:pPrChange w:id="79" w:author="Pranav Kulkarni" w:date="2025-09-04T14:48:00Z" w16du:dateUtc="2025-09-04T21:48:00Z">
          <w:pPr>
            <w:spacing w:line="259" w:lineRule="auto"/>
          </w:pPr>
        </w:pPrChange>
      </w:pPr>
      <w:r w:rsidRPr="003C2D3E">
        <w:t>For JUNV, the FOI changes corresponded to changes in temperature, precipitation and presence of urban or crop lands for both scenarios</w:t>
      </w:r>
      <w:r>
        <w:t xml:space="preserve"> (Figure 3A)</w:t>
      </w:r>
      <w:r w:rsidRPr="003C2D3E">
        <w:t>.</w:t>
      </w:r>
      <w:r w:rsidR="016D33FF" w:rsidDel="0A0F7126">
        <w:t xml:space="preserve"> </w:t>
      </w:r>
      <w:r w:rsidR="5F28E237">
        <w:t xml:space="preserve">In </w:t>
      </w:r>
      <w:r w:rsidR="2CE27555">
        <w:t xml:space="preserve">the </w:t>
      </w:r>
      <w:r w:rsidR="34F4943E" w:rsidRPr="003C2D3E">
        <w:t>SSP 2-4.5</w:t>
      </w:r>
      <w:r w:rsidR="5F507C20" w:rsidRPr="003C2D3E">
        <w:t xml:space="preserve"> model, the relationship </w:t>
      </w:r>
      <w:r w:rsidR="6C53B366">
        <w:t xml:space="preserve">between </w:t>
      </w:r>
      <w:r w:rsidR="5F507C20" w:rsidRPr="003C2D3E">
        <w:t xml:space="preserve">FOI </w:t>
      </w:r>
      <w:r w:rsidR="3F750434">
        <w:t xml:space="preserve">and </w:t>
      </w:r>
      <w:r w:rsidR="5F507C20" w:rsidRPr="003C2D3E">
        <w:t xml:space="preserve">changes in temperature seasonality was negative with a </w:t>
      </w:r>
      <w:r w:rsidRPr="003C2D3E">
        <w:t>flat</w:t>
      </w:r>
      <w:r w:rsidR="5F507C20" w:rsidRPr="003C2D3E">
        <w:t xml:space="preserve"> slope, </w:t>
      </w:r>
      <w:del w:id="80" w:author="Pranav Kulkarni" w:date="2025-09-04T14:29:00Z" w16du:dateUtc="2025-09-04T21:29:00Z">
        <w:r w:rsidR="5F507C20" w:rsidRPr="003C2D3E" w:rsidDel="003F05B5">
          <w:delText xml:space="preserve">asymptotically </w:delText>
        </w:r>
      </w:del>
      <w:r w:rsidR="5F507C20" w:rsidRPr="003C2D3E">
        <w:t xml:space="preserve">positive for increase in urban land and </w:t>
      </w:r>
      <w:del w:id="81" w:author="Pranav Kulkarni" w:date="2025-09-04T14:30:00Z" w16du:dateUtc="2025-09-04T21:30:00Z">
        <w:r w:rsidR="5F507C20" w:rsidRPr="003C2D3E" w:rsidDel="003F05B5">
          <w:delText xml:space="preserve">asymptotically </w:delText>
        </w:r>
      </w:del>
      <w:r w:rsidR="5F507C20" w:rsidRPr="003C2D3E">
        <w:t xml:space="preserve">negative for precipitation in </w:t>
      </w:r>
      <w:r w:rsidR="7DF9AD2E" w:rsidRPr="003C2D3E">
        <w:t xml:space="preserve">the </w:t>
      </w:r>
      <w:r w:rsidR="5F507C20" w:rsidRPr="003C2D3E">
        <w:t>warmest quarter</w:t>
      </w:r>
      <w:r w:rsidR="169D7D42">
        <w:t xml:space="preserve"> (Figure </w:t>
      </w:r>
      <w:r>
        <w:t>3B)</w:t>
      </w:r>
      <w:r w:rsidRPr="003C2D3E">
        <w:t>.</w:t>
      </w:r>
      <w:r w:rsidR="5F507C20" w:rsidRPr="003C2D3E">
        <w:t xml:space="preserve"> For </w:t>
      </w:r>
      <w:r w:rsidR="0CFA9F86">
        <w:t xml:space="preserve">the </w:t>
      </w:r>
      <w:r w:rsidR="007F0CC9" w:rsidRPr="003C2D3E">
        <w:t>SSP 5-8.5</w:t>
      </w:r>
      <w:r w:rsidR="5F507C20" w:rsidRPr="003C2D3E">
        <w:t xml:space="preserve">, </w:t>
      </w:r>
      <w:del w:id="82" w:author="Pranav Kulkarni" w:date="2025-09-04T14:30:00Z" w16du:dateUtc="2025-09-04T21:30:00Z">
        <w:r w:rsidR="5F507C20" w:rsidRPr="003C2D3E" w:rsidDel="00002A20">
          <w:delText xml:space="preserve">changes in FOI and changes in all three top features corresponded to </w:delText>
        </w:r>
        <w:r w:rsidRPr="003C2D3E" w:rsidDel="00002A20">
          <w:delText>flat</w:delText>
        </w:r>
        <w:r w:rsidDel="00002A20">
          <w:delText>ter</w:delText>
        </w:r>
        <w:r w:rsidRPr="003C2D3E" w:rsidDel="00002A20">
          <w:delText xml:space="preserve"> curves</w:delText>
        </w:r>
        <w:r w:rsidDel="00002A20">
          <w:delText>.</w:delText>
        </w:r>
        <w:r w:rsidRPr="003C2D3E" w:rsidDel="00002A20">
          <w:delText xml:space="preserve"> </w:delText>
        </w:r>
        <w:r w:rsidDel="00002A20">
          <w:delText>C</w:delText>
        </w:r>
      </w:del>
      <w:ins w:id="83" w:author="Pranav Kulkarni" w:date="2025-09-04T14:30:00Z" w16du:dateUtc="2025-09-04T21:30:00Z">
        <w:r w:rsidR="00002A20">
          <w:t>c</w:t>
        </w:r>
      </w:ins>
      <w:r w:rsidRPr="003C2D3E">
        <w:t>hanges</w:t>
      </w:r>
      <w:r w:rsidR="5F507C20" w:rsidRPr="003C2D3E">
        <w:t xml:space="preserve"> in precipitation of </w:t>
      </w:r>
      <w:r w:rsidR="6E90E665">
        <w:t xml:space="preserve">the </w:t>
      </w:r>
      <w:r w:rsidR="5F507C20" w:rsidRPr="003C2D3E">
        <w:t xml:space="preserve">wettest quarter, mean temperature of </w:t>
      </w:r>
      <w:r w:rsidR="41856483" w:rsidRPr="003C2D3E">
        <w:t xml:space="preserve">the </w:t>
      </w:r>
      <w:r w:rsidR="5F507C20" w:rsidRPr="003C2D3E">
        <w:t>coldest quarter, and presence of urban land had a slight negative, negative</w:t>
      </w:r>
      <w:r w:rsidR="2522273B" w:rsidRPr="003C2D3E">
        <w:t>,</w:t>
      </w:r>
      <w:r w:rsidR="5F507C20" w:rsidRPr="003C2D3E">
        <w:t xml:space="preserve"> and positive relationship</w:t>
      </w:r>
      <w:r w:rsidR="13DF2CD1">
        <w:t>,</w:t>
      </w:r>
      <w:r w:rsidR="5F507C20" w:rsidRPr="003C2D3E">
        <w:t xml:space="preserve"> respectively</w:t>
      </w:r>
      <w:r w:rsidR="169D7D42">
        <w:t xml:space="preserve"> (Figure </w:t>
      </w:r>
      <w:r>
        <w:t>3B)</w:t>
      </w:r>
      <w:r w:rsidRPr="003C2D3E">
        <w:t>.</w:t>
      </w:r>
      <w:r w:rsidR="0F0B4CE5">
        <w:t xml:space="preserve"> </w:t>
      </w:r>
      <w:r w:rsidR="0163FA24">
        <w:t xml:space="preserve">These sensitivities signaled a shift in contact pattern between the rodent species away from </w:t>
      </w:r>
      <w:r>
        <w:t xml:space="preserve">urban environments towards more rural/ semi-rural environments. </w:t>
      </w:r>
      <w:r w:rsidR="2A43B700">
        <w:t xml:space="preserve">These findings are in line with prior studies </w:t>
      </w:r>
      <w:r w:rsidR="4769CF0C">
        <w:t>showing</w:t>
      </w:r>
      <w:r w:rsidR="0A4E4616">
        <w:t xml:space="preserve"> that</w:t>
      </w:r>
      <w:r w:rsidR="4769CF0C">
        <w:t xml:space="preserve"> shift</w:t>
      </w:r>
      <w:r w:rsidR="3259DF68">
        <w:t>s</w:t>
      </w:r>
      <w:r w:rsidR="4769CF0C">
        <w:t xml:space="preserve"> in </w:t>
      </w:r>
      <w:r w:rsidR="0BA54B53">
        <w:t xml:space="preserve">the </w:t>
      </w:r>
      <w:r w:rsidR="56C2DDE2">
        <w:t xml:space="preserve">habitat </w:t>
      </w:r>
      <w:r w:rsidR="4769CF0C">
        <w:t>of rodent reservoirs</w:t>
      </w:r>
      <w:r w:rsidR="1C0B254F">
        <w:t xml:space="preserve"> of JUNV</w:t>
      </w:r>
      <w:r w:rsidR="4769CF0C">
        <w:t xml:space="preserve"> </w:t>
      </w:r>
      <w:r w:rsidR="56C2DDE2">
        <w:t>intersect</w:t>
      </w:r>
      <w:r w:rsidR="4769CF0C">
        <w:t xml:space="preserve"> </w:t>
      </w:r>
      <w:r w:rsidR="7B2F5EEA">
        <w:t xml:space="preserve">with areas of </w:t>
      </w:r>
      <w:r w:rsidR="4769CF0C">
        <w:t xml:space="preserve">human activity </w:t>
      </w:r>
      <w:r w:rsidR="00C06A7A">
        <w:fldChar w:fldCharType="begin"/>
      </w:r>
      <w:r w:rsidR="00AF2A3F">
        <w:instrText xml:space="preserve"> ADDIN ZOTERO_ITEM CSL_CITATION {"citationID":"a2em9i7ihq0","properties":{"formattedCitation":"\\super 9,28\\nosupersub{}","plainCitation":"9,28","noteIndex":0},"citationItems":[{"id":1054,"uris":["http://zotero.org/groups/5467322/items/XN6I465X"],"itemData":{"id":1054,"type":"article-journal","abstract":"Abstract\n            \n              The drylands vesper mouse (\n              Calomys musculinus)\n              is the primary host for\n              Junin mammarenavirus\n              (JUNV), the etiological agent of Argentine hemorrhagic fever in humans. We assessed the potential distribution of\n              C. musculinus\n              and identified disease transmission hotspots under current climatic conditions and projected future scenarios, including severe (Representative Concentration Pathway 8.5) and intermediate (Representative Concentration Pathway 4.5) climate change scenarios in 2050 and 2070. Utilizing tree-based machine learning algorithms, we modeled\n              C. musculinus\n              distribution by incorporating bioclimatic and landscape predictors. The model showed strong performance, achieving\n              F\n              -scores between 80.22 and 83.09%. Key predictors indicated that\n              C. musculinus\n              prefers warm temperatures, moderate annual precipitation, low precipitation variability, and low pasture coverage. Under the severe climate change scenario, suitable areas for the rodent and hotspots for potential disease decreased. The intermediate scenario showed an expansion in\n              C. musculinus\n              distribution alongside increased potential hotspot zones. Despite the complexity of ecological systems and the limitations of the model, our findings offer a framework for preventive measures and ecological studies in regions prone to the expansion of\n              C. musculinus\n              and in hotspots for disease transmission driven by climate change.","container-title":"EcoHealth","DOI":"10.1007/s10393-025-01723-z","ISSN":"1612-9210","journalAbbreviation":"EcoHealth","language":"en","source":"DOI.org (Crossref)","title":"Climate Change Impact on Human-Rodent Interfaces: Modeling Junin Virus Reservoir Shifts","title-short":"Climate Change Impact on Human-Rodent Interfaces","URL":"https://link.springer.com/10.1007/s10393-025-01723-z","author":[{"family":"Flores-Pérez","given":"Nuri"},{"family":"Kulkarni","given":"Pranav"},{"family":"Uhart","given":"Marcela"},{"family":"Pandit","given":"Pranav S."}],"accessed":{"date-parts":[["2025",7,1]]},"issued":{"date-parts":[["2025",6,27]]}}},{"id":883,"uris":["http://zotero.org/groups/5467322/items/4U5SLMP6"],"itemData":{"id":883,"type":"article-journal","container-title":"Mastozoología neotropical","ISSN":"0327-9383","issue":"2","note":"publisher: SAREM","page":"199-216","source":"SciELO","title":"Predictive distribution maps of rodent reservoir species of zoonoses in Southern America","volume":"12","author":[{"family":"Porcasi","given":"Ximena"},{"family":"Calderón","given":"Gladys E."},{"family":"Lamfri","given":"Mario"},{"family":"Scavuzzo","given":"Marcelo"},{"family":"Sabattini","given":"Marta S."},{"family":"Polop","given":"Jaime J."}],"issued":{"date-parts":[["2005",12]]}}}],"schema":"https://github.com/citation-style-language/schema/raw/master/csl-citation.json"} </w:instrText>
      </w:r>
      <w:r w:rsidR="00C06A7A">
        <w:fldChar w:fldCharType="separate"/>
      </w:r>
      <w:r w:rsidR="00AF2A3F" w:rsidRPr="00AF2A3F">
        <w:rPr>
          <w:rFonts w:cs="Arial"/>
          <w:kern w:val="0"/>
          <w:vertAlign w:val="superscript"/>
        </w:rPr>
        <w:t>9,28</w:t>
      </w:r>
      <w:r w:rsidR="00C06A7A">
        <w:fldChar w:fldCharType="end"/>
      </w:r>
      <w:r w:rsidR="581848E2">
        <w:t>.</w:t>
      </w:r>
    </w:p>
    <w:p w14:paraId="268FF7C1" w14:textId="3566B477" w:rsidR="00755181" w:rsidRPr="003C2D3E" w:rsidDel="00096A3B" w:rsidRDefault="7F6075C4" w:rsidP="00AF4842">
      <w:pPr>
        <w:rPr>
          <w:del w:id="84" w:author="Pranav Kulkarni" w:date="2025-09-04T14:52:00Z" w16du:dateUtc="2025-09-04T21:52:00Z"/>
        </w:rPr>
        <w:pPrChange w:id="85" w:author="Pranav Kulkarni" w:date="2025-09-04T14:48:00Z" w16du:dateUtc="2025-09-04T21:48:00Z">
          <w:pPr>
            <w:spacing w:line="259" w:lineRule="auto"/>
          </w:pPr>
        </w:pPrChange>
      </w:pPr>
      <w:del w:id="86" w:author="Pranav Kulkarni" w:date="2025-09-04T14:52:00Z" w16du:dateUtc="2025-09-04T21:52:00Z">
        <w:r w:rsidDel="00096A3B">
          <w:delText xml:space="preserve">In general, the changes in </w:delText>
        </w:r>
        <w:r w:rsidR="408782CA" w:rsidDel="00096A3B">
          <w:delText xml:space="preserve">spillover </w:delText>
        </w:r>
        <w:r w:rsidDel="00096A3B">
          <w:delText xml:space="preserve">risk </w:delText>
        </w:r>
        <w:r w:rsidR="408782CA" w:rsidDel="00096A3B">
          <w:delText xml:space="preserve">corresponded with the </w:delText>
        </w:r>
        <w:r w:rsidR="02160E26" w:rsidDel="00096A3B">
          <w:delText>predicted</w:delText>
        </w:r>
        <w:r w:rsidR="408782CA" w:rsidDel="00096A3B">
          <w:delText xml:space="preserve"> changes in the contact pattern of humans and rodent reservoir</w:delText>
        </w:r>
        <w:r w:rsidR="2964E054" w:rsidDel="00096A3B">
          <w:delText>s</w:delText>
        </w:r>
        <w:r w:rsidR="408782CA" w:rsidDel="00096A3B">
          <w:delText xml:space="preserve">. </w:delText>
        </w:r>
        <w:r w:rsidR="3804D9A9" w:rsidDel="00096A3B">
          <w:delText>This is in line with the conclusions of Tsui et al. (2024), where p</w:delText>
        </w:r>
        <w:r w:rsidR="38C0D0EE" w:rsidDel="00096A3B">
          <w:delText xml:space="preserve">redicting human movements due to adverse climate change or weather patterns in conjunction with habitat changes </w:delText>
        </w:r>
        <w:r w:rsidR="02160E26" w:rsidDel="00096A3B">
          <w:delText xml:space="preserve">in non-endemic areas </w:delText>
        </w:r>
        <w:r w:rsidR="00433F08" w:rsidDel="00096A3B">
          <w:delText xml:space="preserve">might be necessary to predict the spillover risks </w:delText>
        </w:r>
        <w:r w:rsidR="00976C8B" w:rsidDel="00096A3B">
          <w:fldChar w:fldCharType="begin"/>
        </w:r>
        <w:r w:rsidR="00AF4842" w:rsidDel="00096A3B">
          <w:delInstrText xml:space="preserve"> ADDIN ZOTERO_ITEM CSL_CITATION {"citationID":"a229batcc0p","properties":{"formattedCitation":"\\super 32\\nosupersub{}","plainCitation":"32","noteIndex":0},"citationItems":[{"id":659,"uris":["http://zotero.org/groups/5467322/items/73IZZJKZ"],"itemData":{"id":659,"type":"article-journal","abstract":"Health consequences arising from climate change are threatening to offset advances made to reduce the damage of infectious diseases, which vary by region and the resilience of the local health system. Here we discuss how climate change-related migrations and infectious disease burden are linked through various processes, such as the expansion of pathogens into non-endemic areas, overcrowding in new informal settlements, and the increased proximity of disease vectors and susceptible human populations. Countries that are predicted to have the highest burden are those that have made the least contribution to climate change. Further studies are needed to generate robust evidence on the potential consequences of climate change-related human movements and migration, as well as identify effective and bespoke short- and long-term interventions.","container-title":"Nature Climate Change","DOI":"10.1038/s41558-024-02078-z","ISSN":"1758-6798","issue":"8","journalAbbreviation":"Nat. Clim. Chang.","language":"en","license":"2024 Springer Nature Limited","note":"publisher: Nature Publishing Group","page":"793-802","source":"www.nature.com","title":"Impacts of climate change-related human migration on infectious diseases","volume":"14","author":[{"family":"Tsui","given":"Joseph L.-H."},{"family":"Pena","given":"Rosario Evans"},{"family":"Moir","given":"Monika"},{"family":"Inward","given":"Rhys P. D."},{"family":"Wilkinson","given":"Eduan"},{"family":"San","given":"James Emmanuel"},{"family":"Poongavanan","given":"Jenicca"},{"family":"Bajaj","given":"Sumali"},{"family":"Gutierrez","given":"Bernardo"},{"family":"Dasgupta","given":"Abhishek"},{"family":"Oliveira","given":"Tulio","non-dropping-particle":"de"},{"family":"Kraemer","given":"Moritz U. G."},{"family":"Tegally","given":"Houriiyah"},{"family":"Sambaturu","given":"Prathyush"}],"issued":{"date-parts":[["2024",8]]}}}],"schema":"https://github.com/citation-style-language/schema/raw/master/csl-citation.json"} </w:delInstrText>
        </w:r>
        <w:r w:rsidR="00976C8B" w:rsidDel="00096A3B">
          <w:fldChar w:fldCharType="separate"/>
        </w:r>
        <w:r w:rsidR="00AF4842" w:rsidRPr="00AF4842" w:rsidDel="00096A3B">
          <w:rPr>
            <w:rFonts w:cs="Arial"/>
            <w:kern w:val="0"/>
            <w:vertAlign w:val="superscript"/>
          </w:rPr>
          <w:delText>32</w:delText>
        </w:r>
        <w:r w:rsidR="00976C8B" w:rsidDel="00096A3B">
          <w:fldChar w:fldCharType="end"/>
        </w:r>
        <w:r w:rsidR="29FE11B2" w:rsidDel="00096A3B">
          <w:delText>.</w:delText>
        </w:r>
        <w:r w:rsidR="1FFBA70A" w:rsidDel="00096A3B">
          <w:delText xml:space="preserve"> </w:delText>
        </w:r>
        <w:r w:rsidR="57396C7D" w:rsidDel="00096A3B">
          <w:delText xml:space="preserve">Our outcomes conform with the findings of previous studies which showed that ecological traits of rodent reservoir species in the New World are sensitive to the changes in temperature range and/ or seasonality as well as precipitation patterns and </w:delText>
        </w:r>
        <w:r w:rsidR="4633FD74" w:rsidDel="00096A3B">
          <w:delText xml:space="preserve">the </w:delText>
        </w:r>
        <w:r w:rsidR="57396C7D" w:rsidDel="00096A3B">
          <w:delText xml:space="preserve">rainy season </w:delText>
        </w:r>
        <w:r w:rsidR="00577E97" w:rsidDel="00096A3B">
          <w:fldChar w:fldCharType="begin"/>
        </w:r>
        <w:r w:rsidR="00AF4842" w:rsidDel="00096A3B">
          <w:delInstrText xml:space="preserve"> ADDIN ZOTERO_ITEM CSL_CITATION {"citationID":"L3yn0sSc","properties":{"formattedCitation":"\\super 33\\uc0\\u8211{}35\\nosupersub{}","plainCitation":"33–35","noteIndex":0},"citationItems":[{"id":881,"uris":["http://zotero.org/groups/5467322/items/8HYWZMPE"],"itemData":{"id":881,"type":"article-journal","abstract":"Ecologic Studies of Rodent Reservoirs: Their Relevance for Human Health","DOI":"10.3201/eid0404.980403","language":"en-us","source":"wwwnc.cdc.gov","title":"Ecologic Studies of Rodent Reservoirs: Their Relevance for Human Health - Volume 4, Number 4—December 1998 - Emerging Infectious Diseases journal - CDC","title-short":"Ecologic Studies of Rodent Reservoirs","URL":"https://wwwnc.cdc.gov/eid/article/4/4/98-0403_article","author":[{"family":"Mills","given":"James N."},{"family":"Childs","given":"James E."}],"accessed":{"date-parts":[["2025",2,20]]}}},{"id":906,"uris":["http://zotero.org/groups/5467322/items/CFLTTNUW"],"itemData":{"id":906,"type":"article-journal","container-title":"The American Journal of Tropical Medicine and Hygiene","DOI":"10.4269/ajtmh.1992.47.749","ISSN":"0002-9637","issue":"6","page":"749-763","source":"DOI.org (Crossref)","title":"A Longitudinal Study of Junin Virus Activity in the Rodent Reservoir of Agrentine Hemorrhagic Fever","volume":"47","author":[{"family":"Mills","given":"James N."},{"family":"Ellis","given":"Barbara A."},{"family":"McKee","given":"Kelly T."},{"family":"Calderon","given":"Gladys E."},{"family":"Maiztegui","given":"Julio I."},{"family":"Nelson","given":"Gene O."},{"family":"Ksiazek","given":"Thomas G."},{"family":"Peters","given":"Clarence J."},{"family":"Childs","given":"James E."}],"issued":{"date-parts":[["1992",12]]}}},{"id":907,"uris":["http://zotero.org/groups/5467322/items/R5FHXKIN"],"itemData":{"id":907,"type":"article-journal","abstract":"The aim of this work was to establish the relationship between different Argentine hemorrhagic fever (AHF) epidemiological situations found at different sites and the related large-scale environmental conditions. Large-scale environmental records (vegetation index, temperature, precipitation and elevation) were obtained from a series of monthly NOAA satellite images and global databases considered suitable for modeling climatic and other environmental determinants of large-scale biogeographical regions. The temporal variation in vegetation for cycles of winter-summer showed a greater variation in the nonendemic region than in the other two regions. On the other hand, the average of the temporal variation in precipitation in cycles of spring–autumn was more different in the historic region than in the other two regions, and land surface temperatures in cycles of spring–autumn showed differences between the epidemic region and the other two regions. We found good separation among the epidemic, historic and nonendemic sites, with the greatest difference found between epidemic and nonendemic sites. The classification of sites showed a tendency for grouping according to the epidemiological situation, but there was some variation. It seems possible to establish a close relationship between the state of AHF incidence and the environmental history of sites suggesting the possibility of predicting epidemiological behavior using environmental conditions derived from satellite data.","container-title":"Ecological Research","DOI":"10.1007/s11284-007-0371-2","ISSN":"1440-1703","issue":"1","journalAbbreviation":"Ecol Res","language":"en","page":"217-225","source":"Springer Link","title":"On the relationship between the environmental history and the epidemiological situation of Argentine hemorrhagic fever","volume":"23","author":[{"family":"Polop","given":"Francisco"},{"family":"Provensal","given":"Cecilia"},{"family":"Scavuzzo","given":"Marcelo"},{"family":"Lamfri","given":"Mario"},{"family":"Calderón","given":"Gladys"},{"family":"Polop","given":"Jaime"}],"issued":{"date-parts":[["2008",1,1]]}}}],"schema":"https://github.com/citation-style-language/schema/raw/master/csl-citation.json"} </w:delInstrText>
        </w:r>
        <w:r w:rsidR="00577E97" w:rsidDel="00096A3B">
          <w:fldChar w:fldCharType="separate"/>
        </w:r>
        <w:r w:rsidR="00AF4842" w:rsidRPr="00AF4842" w:rsidDel="00096A3B">
          <w:rPr>
            <w:rFonts w:cs="Arial"/>
            <w:kern w:val="0"/>
            <w:vertAlign w:val="superscript"/>
          </w:rPr>
          <w:delText>33–35</w:delText>
        </w:r>
        <w:r w:rsidR="00577E97" w:rsidDel="00096A3B">
          <w:fldChar w:fldCharType="end"/>
        </w:r>
        <w:r w:rsidR="57396C7D" w:rsidDel="00096A3B">
          <w:delText xml:space="preserve">. Secondary effects of climate change such as alterations in anthropogenic land use and subsequent effects on disease dynamics have also been reported previously </w:delText>
        </w:r>
        <w:r w:rsidR="00577E97" w:rsidDel="00096A3B">
          <w:fldChar w:fldCharType="begin"/>
        </w:r>
        <w:r w:rsidR="00AF4842" w:rsidDel="00096A3B">
          <w:delInstrText xml:space="preserve"> ADDIN ZOTERO_ITEM CSL_CITATION {"citationID":"NPPoBEp7","properties":{"formattedCitation":"\\super 36\\nosupersub{}","plainCitation":"36","noteIndex":0},"citationItems":[{"id":885,"uris":["http://zotero.org/groups/5467322/items/7CIRQ966"],"itemData":{"id":885,"type":"article-journal","abstract":"In the Americas, infectious viral diseases caused by viruses of the genus Mammarenavirus have been reported since the 1960s. Such diseases have commonly been associated with land use changes, which favor abundance of generalist rodent species. In the Americas—where the rates of land use change are among the highest worldwide—at least 1326 of all 2277 known rodent species have been reported. We conducted a literature review of studies between 1960 and 2020, to establish the current and historical knowledge about genotypes of mammarenaviruses and their rodent reservoirs in the Americas. Our overall goal was to show the importance of focusing research efforts on the American continent, since the conditions exist for future viral hemorrhagic fever (VHF) outbreaks caused by rodent-borne viruses, in turn, carried by widely distributed rodents. We found 47 species identified down to the species level, and one species identified only down to the genus level (Oryzomys sp.), reported in the Americas as reservoirs of mammarenaviruses, most these are ecological generalists. These species associate with 29 genotypes of Mammarenavirus, seven of which have been linked to VHFs in humans. We also highlight the need to monitor these species, in order to prevent viral disease outbreaks in the region.","container-title":"EcoHealth","DOI":"10.1007/s10393-022-01580-0","ISSN":"1612-9210","issue":"1","journalAbbreviation":"EcoHealth","language":"en","page":"22-39","source":"Springer Link","title":"A Review of Mammarenaviruses and Rodent Reservoirs in the Americas","volume":"19","author":[{"family":"Tapia-Ramírez","given":"Gloria"},{"family":"Lorenzo","given":"Consuelo"},{"family":"Navarrete","given":"Darío"},{"family":"Carrillo-Reyes","given":"Arturo"},{"family":"Retana","given":"Óscar"},{"family":"Carrasco-Hernández","given":"Rocío"}],"issued":{"date-parts":[["2022",3,1]]}}}],"schema":"https://github.com/citation-style-language/schema/raw/master/csl-citation.json"} </w:delInstrText>
        </w:r>
        <w:r w:rsidR="00577E97" w:rsidDel="00096A3B">
          <w:fldChar w:fldCharType="separate"/>
        </w:r>
        <w:r w:rsidR="00AF4842" w:rsidRPr="00AF4842" w:rsidDel="00096A3B">
          <w:rPr>
            <w:rFonts w:cs="Arial"/>
            <w:kern w:val="0"/>
            <w:vertAlign w:val="superscript"/>
          </w:rPr>
          <w:delText>36</w:delText>
        </w:r>
        <w:r w:rsidR="00577E97" w:rsidDel="00096A3B">
          <w:fldChar w:fldCharType="end"/>
        </w:r>
        <w:r w:rsidR="57396C7D" w:rsidDel="00096A3B">
          <w:delText xml:space="preserve">. </w:delText>
        </w:r>
        <w:r w:rsidR="1FFBA70A" w:rsidDel="00096A3B">
          <w:delText xml:space="preserve">Due to changing ecological conditions, </w:delText>
        </w:r>
        <w:r w:rsidR="7418962B" w:rsidDel="00096A3B">
          <w:delText xml:space="preserve">rodent </w:delText>
        </w:r>
        <w:r w:rsidR="1A017C66" w:rsidDel="00096A3B">
          <w:delText>life cycle disruptions are expected</w:delText>
        </w:r>
        <w:r w:rsidR="612A4864" w:rsidDel="00096A3B">
          <w:delText xml:space="preserve">, which </w:delText>
        </w:r>
        <w:r w:rsidR="1A017C66" w:rsidDel="00096A3B">
          <w:delText xml:space="preserve">may lead to </w:delText>
        </w:r>
        <w:r w:rsidR="05F9C89E" w:rsidDel="00096A3B">
          <w:lastRenderedPageBreak/>
          <w:delText xml:space="preserve">population </w:delText>
        </w:r>
        <w:r w:rsidR="1A017C66" w:rsidDel="00096A3B">
          <w:delText>boom</w:delText>
        </w:r>
        <w:r w:rsidR="0551EC44" w:rsidDel="00096A3B">
          <w:delText>s</w:delText>
        </w:r>
        <w:r w:rsidR="1A017C66" w:rsidDel="00096A3B">
          <w:delText xml:space="preserve"> in previously non-habitable zones for the </w:delText>
        </w:r>
        <w:r w:rsidR="5D7CA9E6" w:rsidDel="00096A3B">
          <w:delText>species</w:delText>
        </w:r>
        <w:r w:rsidR="0091689A" w:rsidDel="00096A3B">
          <w:delText xml:space="preserve"> that maintain viral reservoirs</w:delText>
        </w:r>
        <w:r w:rsidR="0B42DCFB" w:rsidDel="00096A3B">
          <w:delText xml:space="preserve"> </w:delText>
        </w:r>
        <w:r w:rsidR="00AC01E9" w:rsidDel="00096A3B">
          <w:fldChar w:fldCharType="begin"/>
        </w:r>
        <w:r w:rsidR="00AF4842" w:rsidDel="00096A3B">
          <w:delInstrText xml:space="preserve"> ADDIN ZOTERO_ITEM CSL_CITATION {"citationID":"a12phta9uir","properties":{"formattedCitation":"\\super 37\\nosupersub{}","plainCitation":"37","noteIndex":0},"citationItems":[{"id":1062,"uris":["http://zotero.org/groups/5467322/items/RIWG7MZH"],"itemData":{"id":1062,"type":"article-journal","container-title":"Trends in Ecology &amp; Evolution","DOI":"10.1016/j.tree.2011.02.012","ISSN":"0169-5347","issue":"5","language":"en","license":"https://www.elsevier.com/tdm/userlicense/1.0/","note":"publisher: Elsevier BV","page":"249-259","source":"Crossref","title":"Improving assessment and modelling of climate change impacts on global terrestrial biodiversity","volume":"26","author":[{"family":"McMahon","given":"Sean M."},{"family":"Harrison","given":"Sandy P."},{"family":"Armbruster","given":"W. Scott"},{"family":"Bartlein","given":"Patrick J."},{"family":"Beale","given":"Colin M."},{"family":"Edwards","given":"Mary E."},{"family":"Kattge","given":"Jens"},{"family":"Midgley","given":"Guy"},{"family":"Morin","given":"Xavier"},{"family":"Prentice","given":"I. Colin"}],"issued":{"date-parts":[["2011",5]]}}}],"schema":"https://github.com/citation-style-language/schema/raw/master/csl-citation.json"} </w:delInstrText>
        </w:r>
        <w:r w:rsidR="00AC01E9" w:rsidDel="00096A3B">
          <w:fldChar w:fldCharType="separate"/>
        </w:r>
        <w:r w:rsidR="00AF4842" w:rsidRPr="00AF4842" w:rsidDel="00096A3B">
          <w:rPr>
            <w:rFonts w:cs="Arial"/>
            <w:kern w:val="0"/>
            <w:vertAlign w:val="superscript"/>
          </w:rPr>
          <w:delText>37</w:delText>
        </w:r>
        <w:r w:rsidR="00AC01E9" w:rsidDel="00096A3B">
          <w:fldChar w:fldCharType="end"/>
        </w:r>
        <w:r w:rsidR="0B42DCFB" w:rsidDel="00096A3B">
          <w:delText xml:space="preserve">. </w:delText>
        </w:r>
      </w:del>
      <w:del w:id="87" w:author="Pranav Kulkarni" w:date="2025-09-04T14:31:00Z" w16du:dateUtc="2025-09-04T21:31:00Z">
        <w:r w:rsidR="0B42DCFB" w:rsidDel="001F6D0C">
          <w:delText xml:space="preserve">We theorize that </w:delText>
        </w:r>
        <w:r w:rsidR="5D7CA9E6" w:rsidDel="001F6D0C">
          <w:delText>this</w:delText>
        </w:r>
        <w:r w:rsidR="37D13245" w:rsidDel="001F6D0C">
          <w:delText>,</w:delText>
        </w:r>
        <w:r w:rsidR="5D7CA9E6" w:rsidDel="001F6D0C">
          <w:delText xml:space="preserve"> in addition to </w:delText>
        </w:r>
        <w:r w:rsidR="78FCB4CE" w:rsidRPr="395584EC" w:rsidDel="001F6D0C">
          <w:rPr>
            <w:rFonts w:eastAsia="Arial" w:cs="Arial"/>
          </w:rPr>
          <w:delText xml:space="preserve">shifting patterns of human </w:delText>
        </w:r>
        <w:r w:rsidR="7697AA47" w:rsidRPr="395584EC" w:rsidDel="001F6D0C">
          <w:rPr>
            <w:rFonts w:eastAsia="Arial" w:cs="Arial"/>
          </w:rPr>
          <w:delText>movement,</w:delText>
        </w:r>
        <w:r w:rsidR="5D7CA9E6" w:rsidDel="001F6D0C">
          <w:delText xml:space="preserve"> will</w:delText>
        </w:r>
        <w:r w:rsidR="19881351" w:rsidDel="001F6D0C">
          <w:delText xml:space="preserve"> increase contact</w:delText>
        </w:r>
        <w:r w:rsidR="5D7CA9E6" w:rsidDel="001F6D0C">
          <w:delText xml:space="preserve"> between reservoir species and susceptible human populations. </w:delText>
        </w:r>
      </w:del>
    </w:p>
    <w:p w14:paraId="2ABF6997" w14:textId="5B28ECD3" w:rsidR="1AA79E9F" w:rsidRDefault="1AA79E9F" w:rsidP="00C10806">
      <w:pPr>
        <w:pStyle w:val="Heading2"/>
        <w:spacing w:line="259" w:lineRule="auto"/>
      </w:pPr>
    </w:p>
    <w:p w14:paraId="3650F46F" w14:textId="21EC06FC" w:rsidR="004847B7" w:rsidRPr="003C2D3E" w:rsidRDefault="00247049" w:rsidP="00B62B60">
      <w:pPr>
        <w:pStyle w:val="Heading1"/>
      </w:pPr>
      <w:r>
        <w:t>Shifts in</w:t>
      </w:r>
      <w:r w:rsidR="007109A6">
        <w:t xml:space="preserve"> </w:t>
      </w:r>
      <w:r>
        <w:t>s</w:t>
      </w:r>
      <w:r w:rsidR="5894704F">
        <w:t xml:space="preserve">pecies </w:t>
      </w:r>
      <w:r>
        <w:t>d</w:t>
      </w:r>
      <w:r w:rsidR="5894704F">
        <w:t xml:space="preserve">istribution </w:t>
      </w:r>
      <w:r>
        <w:t>p</w:t>
      </w:r>
      <w:r w:rsidR="5894704F">
        <w:t xml:space="preserve">atterns of NWA </w:t>
      </w:r>
      <w:r>
        <w:t>r</w:t>
      </w:r>
      <w:r w:rsidR="5894704F">
        <w:t xml:space="preserve">odent </w:t>
      </w:r>
      <w:r>
        <w:t>r</w:t>
      </w:r>
      <w:r w:rsidR="5894704F">
        <w:t>eservoirs</w:t>
      </w:r>
      <w:r w:rsidR="007109A6">
        <w:t xml:space="preserve"> predicted</w:t>
      </w:r>
      <w:del w:id="88" w:author="Pranav Kulkarni" w:date="2025-09-04T14:45:00Z" w16du:dateUtc="2025-09-04T21:45:00Z">
        <w:r w:rsidR="007109A6" w:rsidDel="001C292E">
          <w:delText xml:space="preserve"> in response to climate change</w:delText>
        </w:r>
      </w:del>
    </w:p>
    <w:p w14:paraId="63895664" w14:textId="0DC03096" w:rsidR="00FD3F69" w:rsidRPr="003C2D3E" w:rsidDel="00684881" w:rsidRDefault="1608DBDE" w:rsidP="00AF4842">
      <w:pPr>
        <w:rPr>
          <w:del w:id="89" w:author="Pranav Kulkarni" w:date="2025-09-04T14:31:00Z" w16du:dateUtc="2025-09-04T21:31:00Z"/>
        </w:rPr>
        <w:pPrChange w:id="90" w:author="Pranav Kulkarni" w:date="2025-09-04T14:47:00Z" w16du:dateUtc="2025-09-04T21:47:00Z">
          <w:pPr>
            <w:spacing w:line="259" w:lineRule="auto"/>
          </w:pPr>
        </w:pPrChange>
      </w:pPr>
      <w:r w:rsidDel="0009726B">
        <w:t xml:space="preserve">We </w:t>
      </w:r>
      <w:r>
        <w:t>predicted the species distribution patterns for the six rodent reservoirs of the three NWAs for (</w:t>
      </w:r>
      <w:proofErr w:type="spellStart"/>
      <w:r>
        <w:t>i</w:t>
      </w:r>
      <w:proofErr w:type="spellEnd"/>
      <w:r>
        <w:t>) the current time, and the future</w:t>
      </w:r>
      <w:r w:rsidDel="1608DBDE">
        <w:t xml:space="preserve"> </w:t>
      </w:r>
      <w:r w:rsidR="2E742094">
        <w:t xml:space="preserve">in </w:t>
      </w:r>
      <w:r>
        <w:t xml:space="preserve">years 2041-2060 represented by (ii) </w:t>
      </w:r>
      <w:r w:rsidR="0EFA889B">
        <w:t>SSP 2-4.5</w:t>
      </w:r>
      <w:r>
        <w:t xml:space="preserve"> scenario and (iii) </w:t>
      </w:r>
      <w:r w:rsidR="20C5EE4D">
        <w:t>SSP 5-8.5</w:t>
      </w:r>
      <w:r>
        <w:t xml:space="preserve"> scenario</w:t>
      </w:r>
      <w:r w:rsidR="7BE38BBF">
        <w:t>,</w:t>
      </w:r>
      <w:r>
        <w:t xml:space="preserve"> using </w:t>
      </w:r>
      <w:r w:rsidR="20A35325">
        <w:t xml:space="preserve">a </w:t>
      </w:r>
      <w:r>
        <w:t xml:space="preserve">Species Distribution Modeling (SDM) framework. </w:t>
      </w:r>
    </w:p>
    <w:p w14:paraId="30FB2985" w14:textId="11B6983A" w:rsidR="00BA6CFA" w:rsidRPr="003C2D3E" w:rsidRDefault="5FBF3824" w:rsidP="00AF4842">
      <w:r>
        <w:t xml:space="preserve">In general, the projected </w:t>
      </w:r>
      <w:r w:rsidR="4481217C">
        <w:t xml:space="preserve">future </w:t>
      </w:r>
      <w:r w:rsidR="2E7FF259">
        <w:t xml:space="preserve">species </w:t>
      </w:r>
      <w:r w:rsidR="62D505D1">
        <w:t>distribution</w:t>
      </w:r>
      <w:r w:rsidR="25958025">
        <w:t>s</w:t>
      </w:r>
      <w:r w:rsidR="62D505D1">
        <w:t xml:space="preserve"> </w:t>
      </w:r>
      <w:r w:rsidR="4928AE41">
        <w:t>showed</w:t>
      </w:r>
      <w:r w:rsidR="2D9394B8">
        <w:t xml:space="preserve"> different </w:t>
      </w:r>
      <w:r w:rsidR="76ED42CF">
        <w:t>spatial</w:t>
      </w:r>
      <w:r w:rsidR="2E7FF259">
        <w:t xml:space="preserve"> patterns</w:t>
      </w:r>
      <w:r>
        <w:t xml:space="preserve"> </w:t>
      </w:r>
      <w:r w:rsidR="76ED42CF">
        <w:t xml:space="preserve">as well as </w:t>
      </w:r>
      <w:r w:rsidR="353E8385">
        <w:t xml:space="preserve">different magnitudes of </w:t>
      </w:r>
      <w:r>
        <w:t xml:space="preserve">probabilities of presence </w:t>
      </w:r>
      <w:r w:rsidR="353E8385">
        <w:t>in each spatial unit</w:t>
      </w:r>
      <w:r w:rsidR="2D9394B8">
        <w:t xml:space="preserve"> </w:t>
      </w:r>
      <w:r>
        <w:t xml:space="preserve">for </w:t>
      </w:r>
      <w:r w:rsidR="009C7C23">
        <w:t xml:space="preserve">all </w:t>
      </w:r>
      <w:r>
        <w:t xml:space="preserve">the rodent </w:t>
      </w:r>
      <w:r w:rsidR="009C7C23">
        <w:t>reservoir</w:t>
      </w:r>
      <w:r>
        <w:t xml:space="preserve"> species</w:t>
      </w:r>
      <w:r w:rsidR="102A02CE">
        <w:t xml:space="preserve"> compared to the current </w:t>
      </w:r>
      <w:r w:rsidR="67BD4938">
        <w:t>distribution</w:t>
      </w:r>
      <w:r w:rsidR="7F14C333">
        <w:t>s</w:t>
      </w:r>
      <w:r w:rsidR="530C03C6">
        <w:t>,</w:t>
      </w:r>
      <w:r>
        <w:t xml:space="preserve"> predicting a radical change in the </w:t>
      </w:r>
      <w:r w:rsidR="2D9394B8">
        <w:t>habitat</w:t>
      </w:r>
      <w:r w:rsidR="4B13FCFD">
        <w:t>s</w:t>
      </w:r>
      <w:r w:rsidR="2D9394B8">
        <w:t xml:space="preserve"> of the</w:t>
      </w:r>
      <w:r w:rsidR="7186C69D">
        <w:t>se</w:t>
      </w:r>
      <w:r>
        <w:t xml:space="preserve"> rodent reservoirs in the future. However, the differences in the probabilities of presence </w:t>
      </w:r>
      <w:r w:rsidR="786E97C2">
        <w:t xml:space="preserve">between </w:t>
      </w:r>
      <w:r w:rsidR="2D9394B8">
        <w:t xml:space="preserve">the </w:t>
      </w:r>
      <w:r w:rsidR="34F4943E">
        <w:t>SSP 2-4.5</w:t>
      </w:r>
      <w:r>
        <w:t xml:space="preserve"> and </w:t>
      </w:r>
      <w:r w:rsidR="007F0CC9">
        <w:t>SSP 5-8.5</w:t>
      </w:r>
      <w:r w:rsidR="2BC14A84">
        <w:t xml:space="preserve"> scenarios</w:t>
      </w:r>
      <w:r w:rsidR="2D9394B8">
        <w:t xml:space="preserve">, </w:t>
      </w:r>
      <w:r>
        <w:t xml:space="preserve">were more subtle </w:t>
      </w:r>
      <w:r w:rsidR="169D7D42">
        <w:t xml:space="preserve">(Figure </w:t>
      </w:r>
      <w:r w:rsidR="00C006E6">
        <w:t>4</w:t>
      </w:r>
      <w:r w:rsidR="169D7D42">
        <w:t>)</w:t>
      </w:r>
      <w:r>
        <w:t xml:space="preserve">. </w:t>
      </w:r>
      <w:r w:rsidR="000F3830">
        <w:t xml:space="preserve">We also predicted more </w:t>
      </w:r>
      <w:r w:rsidR="00071F05">
        <w:t>widespread</w:t>
      </w:r>
      <w:r w:rsidR="000F3830">
        <w:t xml:space="preserve"> habitats for the NWA rodent reservoirs, shifting away from currently high </w:t>
      </w:r>
      <w:r w:rsidR="00A86689">
        <w:t xml:space="preserve">human </w:t>
      </w:r>
      <w:r w:rsidR="000F3830">
        <w:t xml:space="preserve">population density </w:t>
      </w:r>
      <w:del w:id="91" w:author="Pranav Kulkarni" w:date="2025-09-04T14:32:00Z" w16du:dateUtc="2025-09-04T21:32:00Z">
        <w:r w:rsidR="000F3830" w:rsidDel="004055F2">
          <w:delText xml:space="preserve">and metropolitan </w:delText>
        </w:r>
      </w:del>
      <w:r w:rsidR="000F3830">
        <w:t xml:space="preserve">areas toward </w:t>
      </w:r>
      <w:del w:id="92" w:author="Pranav Kulkarni" w:date="2025-09-04T14:32:00Z" w16du:dateUtc="2025-09-04T21:32:00Z">
        <w:r w:rsidR="000F3830" w:rsidDel="004055F2">
          <w:delText xml:space="preserve">more </w:delText>
        </w:r>
      </w:del>
      <w:ins w:id="93" w:author="Pranav Kulkarni" w:date="2025-09-04T14:32:00Z" w16du:dateUtc="2025-09-04T21:32:00Z">
        <w:r w:rsidR="004055F2">
          <w:t xml:space="preserve">yet </w:t>
        </w:r>
      </w:ins>
      <w:del w:id="94" w:author="Pranav Kulkarni" w:date="2025-09-04T14:32:00Z" w16du:dateUtc="2025-09-04T21:32:00Z">
        <w:r w:rsidR="00906463" w:rsidDel="004055F2">
          <w:delText xml:space="preserve">rural and </w:delText>
        </w:r>
      </w:del>
      <w:r w:rsidR="00906463">
        <w:t xml:space="preserve">untransformed </w:t>
      </w:r>
      <w:r w:rsidR="000F3830">
        <w:t>areas</w:t>
      </w:r>
      <w:r w:rsidR="00A86689">
        <w:t>.</w:t>
      </w:r>
    </w:p>
    <w:p w14:paraId="7A138E27" w14:textId="2ECECDB0" w:rsidR="00AA70DA" w:rsidRPr="003C2D3E" w:rsidRDefault="1D73C611" w:rsidP="00062C4E">
      <w:r>
        <w:t>We</w:t>
      </w:r>
      <w:r w:rsidR="156E4247">
        <w:t xml:space="preserve"> projected </w:t>
      </w:r>
      <w:r w:rsidR="28F7AC54">
        <w:t xml:space="preserve">the species distribution of </w:t>
      </w:r>
      <w:r w:rsidR="28F7AC54" w:rsidRPr="395584EC">
        <w:rPr>
          <w:i/>
        </w:rPr>
        <w:t xml:space="preserve">Z. </w:t>
      </w:r>
      <w:r w:rsidR="18CE4A5A" w:rsidRPr="395584EC">
        <w:rPr>
          <w:i/>
        </w:rPr>
        <w:t>brevicauda</w:t>
      </w:r>
      <w:r w:rsidDel="00B715F9">
        <w:t xml:space="preserve"> </w:t>
      </w:r>
      <w:r w:rsidR="10B00014">
        <w:t>to shift inland and away from the Caribbean coast and towards the forested and rural inland areas</w:t>
      </w:r>
      <w:r w:rsidR="18CE4A5A">
        <w:t xml:space="preserve"> (Figure </w:t>
      </w:r>
      <w:r w:rsidR="00C006E6">
        <w:t>4</w:t>
      </w:r>
      <w:r w:rsidR="18CE4A5A">
        <w:t>A)</w:t>
      </w:r>
      <w:r w:rsidR="10B00014">
        <w:t>.</w:t>
      </w:r>
      <w:r w:rsidR="6E837FAA">
        <w:t xml:space="preserve"> Our models predicted lower probabilities </w:t>
      </w:r>
      <w:r w:rsidR="3C9E61B1">
        <w:t xml:space="preserve">in </w:t>
      </w:r>
      <w:r w:rsidR="3509CC4D">
        <w:t xml:space="preserve">existing </w:t>
      </w:r>
      <w:r w:rsidR="6E837FAA">
        <w:t>metropolitan and highly populated areas</w:t>
      </w:r>
      <w:r w:rsidR="08E447E6">
        <w:t>,</w:t>
      </w:r>
      <w:r w:rsidR="6E837FAA">
        <w:t xml:space="preserve"> thereby demonstrating a migration of the rodent species to a larger </w:t>
      </w:r>
      <w:r w:rsidR="004C149F">
        <w:t xml:space="preserve">and </w:t>
      </w:r>
      <w:r w:rsidR="6E837FAA">
        <w:t xml:space="preserve">more </w:t>
      </w:r>
      <w:r w:rsidR="004C149F">
        <w:t>widespread</w:t>
      </w:r>
      <w:r w:rsidR="6E837FAA">
        <w:t xml:space="preserve"> area. </w:t>
      </w:r>
      <w:r w:rsidR="0BBB545A">
        <w:t xml:space="preserve">We </w:t>
      </w:r>
      <w:r w:rsidR="21AA6BCF">
        <w:t xml:space="preserve">also </w:t>
      </w:r>
      <w:r w:rsidR="0BBB545A">
        <w:t>projected a westward shift for t</w:t>
      </w:r>
      <w:r w:rsidR="2921820C">
        <w:t xml:space="preserve">he species distribution patterns </w:t>
      </w:r>
      <w:r w:rsidR="00490310">
        <w:t xml:space="preserve">of </w:t>
      </w:r>
      <w:r w:rsidR="2921820C" w:rsidRPr="395584EC">
        <w:rPr>
          <w:i/>
        </w:rPr>
        <w:t>S.alstoni</w:t>
      </w:r>
      <w:r w:rsidRPr="395584EC">
        <w:rPr>
          <w:i/>
        </w:rPr>
        <w:t xml:space="preserve"> </w:t>
      </w:r>
      <w:r w:rsidR="2921820C">
        <w:t xml:space="preserve"> </w:t>
      </w:r>
      <w:r w:rsidR="4794B58A">
        <w:t xml:space="preserve">in the years 2041-2060 for both </w:t>
      </w:r>
      <w:r w:rsidR="64BE90C7">
        <w:t>SSP 2-4.5</w:t>
      </w:r>
      <w:r w:rsidR="4794B58A">
        <w:t xml:space="preserve"> and 5</w:t>
      </w:r>
      <w:r w:rsidR="01792BCA">
        <w:t>-</w:t>
      </w:r>
      <w:r w:rsidR="4794B58A">
        <w:t>8</w:t>
      </w:r>
      <w:r w:rsidR="109EC978">
        <w:t>.</w:t>
      </w:r>
      <w:r w:rsidR="4794B58A">
        <w:t>5 scenarios.</w:t>
      </w:r>
      <w:r w:rsidR="5C741093">
        <w:t xml:space="preserve"> Our models did not predict similar shifts for the species distribution of </w:t>
      </w:r>
      <w:r w:rsidR="46FE5362" w:rsidRPr="395584EC">
        <w:rPr>
          <w:i/>
        </w:rPr>
        <w:t>C.callosus</w:t>
      </w:r>
      <w:r w:rsidR="46FE5362">
        <w:t>.</w:t>
      </w:r>
      <w:r w:rsidR="5C741093">
        <w:t xml:space="preserve"> </w:t>
      </w:r>
      <w:r w:rsidR="46FE5362">
        <w:t xml:space="preserve">We projected minor changes for </w:t>
      </w:r>
      <w:r w:rsidR="46FE5362" w:rsidRPr="395584EC">
        <w:rPr>
          <w:i/>
        </w:rPr>
        <w:t>C.callosus</w:t>
      </w:r>
      <w:r w:rsidR="315412E0" w:rsidRPr="395584EC">
        <w:rPr>
          <w:i/>
        </w:rPr>
        <w:t>,</w:t>
      </w:r>
      <w:r w:rsidR="46FE5362">
        <w:t xml:space="preserve"> where the probability of species presence increased for northern parts of Paraguay and </w:t>
      </w:r>
      <w:r w:rsidR="164CD26B">
        <w:t>w</w:t>
      </w:r>
      <w:r w:rsidR="01230857">
        <w:t>estern Brazil</w:t>
      </w:r>
      <w:r w:rsidR="2DFC970D">
        <w:t>,</w:t>
      </w:r>
      <w:r w:rsidR="01230857">
        <w:t xml:space="preserve"> </w:t>
      </w:r>
      <w:r w:rsidR="7EA7A68A">
        <w:t xml:space="preserve">with </w:t>
      </w:r>
      <w:r w:rsidR="02BBE48A">
        <w:t>lower</w:t>
      </w:r>
      <w:r w:rsidR="01230857">
        <w:t xml:space="preserve"> probabilities in central Bolivia and northern Argentina</w:t>
      </w:r>
      <w:r w:rsidR="18CE4A5A">
        <w:t xml:space="preserve"> (Figure </w:t>
      </w:r>
      <w:r w:rsidR="00C006E6">
        <w:t>4</w:t>
      </w:r>
      <w:r w:rsidR="18CE4A5A">
        <w:t>B)</w:t>
      </w:r>
      <w:r w:rsidR="01230857">
        <w:t>.</w:t>
      </w:r>
      <w:r w:rsidR="1D5EFE8D">
        <w:t xml:space="preserve"> We predicted</w:t>
      </w:r>
      <w:r w:rsidR="6D7CDAA0">
        <w:t xml:space="preserve"> a</w:t>
      </w:r>
      <w:r w:rsidR="1D5EFE8D">
        <w:t xml:space="preserve"> </w:t>
      </w:r>
      <w:r w:rsidR="15786C64">
        <w:t>decrease</w:t>
      </w:r>
      <w:r w:rsidR="1D5EFE8D">
        <w:t xml:space="preserve"> in probabilities of presence </w:t>
      </w:r>
      <w:r w:rsidR="15786C64">
        <w:t xml:space="preserve">in the central </w:t>
      </w:r>
      <w:r w:rsidR="2992B906">
        <w:t>region</w:t>
      </w:r>
      <w:r w:rsidR="15786C64">
        <w:t xml:space="preserve"> of Argentina for </w:t>
      </w:r>
      <w:r w:rsidR="546B3F1E" w:rsidRPr="395584EC">
        <w:rPr>
          <w:i/>
        </w:rPr>
        <w:t>C.musculinus</w:t>
      </w:r>
      <w:r w:rsidR="15786C64">
        <w:t xml:space="preserve"> </w:t>
      </w:r>
      <w:r w:rsidR="1C09328B">
        <w:t>(</w:t>
      </w:r>
      <w:r w:rsidR="36E9AE73">
        <w:t xml:space="preserve">Figure </w:t>
      </w:r>
      <w:r w:rsidR="00C006E6">
        <w:t>4</w:t>
      </w:r>
      <w:r w:rsidR="36E9AE73">
        <w:t>C</w:t>
      </w:r>
      <w:r w:rsidR="546B3F1E">
        <w:t>)</w:t>
      </w:r>
      <w:r w:rsidR="36E9AE73">
        <w:t>.</w:t>
      </w:r>
      <w:r w:rsidR="546B3F1E">
        <w:t xml:space="preserve"> </w:t>
      </w:r>
      <w:r w:rsidR="2883B63B">
        <w:t>Conversely</w:t>
      </w:r>
      <w:r w:rsidR="308E0BEA">
        <w:t>, we predicted increased probabilities</w:t>
      </w:r>
      <w:r w:rsidR="4794B58A">
        <w:t xml:space="preserve"> </w:t>
      </w:r>
      <w:r w:rsidR="546B3F1E" w:rsidRPr="395584EC">
        <w:rPr>
          <w:i/>
        </w:rPr>
        <w:t xml:space="preserve">for </w:t>
      </w:r>
      <w:r w:rsidR="2992B906" w:rsidRPr="395584EC">
        <w:rPr>
          <w:i/>
        </w:rPr>
        <w:t>C.laucha</w:t>
      </w:r>
      <w:r w:rsidR="2992B906">
        <w:t xml:space="preserve"> and </w:t>
      </w:r>
      <w:r w:rsidR="2992B906" w:rsidRPr="395584EC">
        <w:rPr>
          <w:i/>
        </w:rPr>
        <w:t>O.flavescens</w:t>
      </w:r>
      <w:r w:rsidR="0251B0D3" w:rsidRPr="395584EC">
        <w:rPr>
          <w:i/>
        </w:rPr>
        <w:t xml:space="preserve"> </w:t>
      </w:r>
      <w:r w:rsidR="2992B906">
        <w:t>in the same region</w:t>
      </w:r>
      <w:r w:rsidR="4EA38F76">
        <w:t>,</w:t>
      </w:r>
      <w:r w:rsidR="2992B906">
        <w:t xml:space="preserve"> thereby showing changes in </w:t>
      </w:r>
      <w:r w:rsidR="2992B906" w:rsidDel="00B715F9">
        <w:t xml:space="preserve">the </w:t>
      </w:r>
      <w:r w:rsidR="00B715F9">
        <w:t>rodent</w:t>
      </w:r>
      <w:r w:rsidR="2992B906">
        <w:t xml:space="preserve"> species </w:t>
      </w:r>
      <w:r w:rsidR="0CABDEE1">
        <w:t xml:space="preserve">inhabiting </w:t>
      </w:r>
      <w:r w:rsidR="2992B906">
        <w:t>this region</w:t>
      </w:r>
      <w:r w:rsidR="36E9AE73">
        <w:t xml:space="preserve"> (Figure </w:t>
      </w:r>
      <w:r w:rsidR="00C006E6">
        <w:t>4</w:t>
      </w:r>
      <w:r w:rsidR="36E9AE73">
        <w:t>C)</w:t>
      </w:r>
      <w:r w:rsidR="2992B906">
        <w:t>.</w:t>
      </w:r>
      <w:r w:rsidR="2B585E03">
        <w:t xml:space="preserve"> We </w:t>
      </w:r>
      <w:r w:rsidR="00951233">
        <w:t xml:space="preserve">projected </w:t>
      </w:r>
      <w:r w:rsidR="2B585E03">
        <w:t xml:space="preserve">the presence of </w:t>
      </w:r>
      <w:r w:rsidR="2B585E03" w:rsidRPr="395584EC">
        <w:rPr>
          <w:i/>
        </w:rPr>
        <w:t>O.flavescens</w:t>
      </w:r>
      <w:r w:rsidR="2B585E03">
        <w:t xml:space="preserve"> to </w:t>
      </w:r>
      <w:r w:rsidR="49369C0A">
        <w:t>shift</w:t>
      </w:r>
      <w:r w:rsidR="2B585E03">
        <w:t xml:space="preserve"> northward</w:t>
      </w:r>
      <w:r w:rsidR="4A6BCC76">
        <w:t>,</w:t>
      </w:r>
      <w:r w:rsidR="2B585E03">
        <w:t xml:space="preserve"> whereas that of </w:t>
      </w:r>
      <w:r w:rsidR="2B585E03" w:rsidRPr="395584EC">
        <w:rPr>
          <w:i/>
        </w:rPr>
        <w:t>C.musculinus</w:t>
      </w:r>
      <w:r w:rsidR="2B585E03">
        <w:t xml:space="preserve"> to </w:t>
      </w:r>
      <w:r w:rsidR="33E15498">
        <w:t>shift</w:t>
      </w:r>
      <w:r w:rsidR="00E47ACC">
        <w:t xml:space="preserve"> </w:t>
      </w:r>
      <w:r w:rsidR="2B585E03">
        <w:t xml:space="preserve">southward. </w:t>
      </w:r>
      <w:r w:rsidR="4BEC5008">
        <w:t xml:space="preserve">The presence of </w:t>
      </w:r>
      <w:r w:rsidR="2B585E03" w:rsidRPr="395584EC">
        <w:rPr>
          <w:i/>
        </w:rPr>
        <w:t>C.laucha</w:t>
      </w:r>
      <w:r w:rsidR="2B585E03">
        <w:t xml:space="preserve"> was </w:t>
      </w:r>
      <w:r w:rsidR="00951233">
        <w:t>projected</w:t>
      </w:r>
      <w:r w:rsidR="2B585E03">
        <w:t xml:space="preserve"> to </w:t>
      </w:r>
      <w:r w:rsidR="4BEC5008">
        <w:t xml:space="preserve">shift </w:t>
      </w:r>
      <w:r w:rsidR="2B585E03">
        <w:t>inland into the central region.</w:t>
      </w:r>
      <w:r w:rsidR="3D10C16F">
        <w:t xml:space="preserve"> Specific geographical changes </w:t>
      </w:r>
      <w:r w:rsidR="12DEFF50">
        <w:t>for each</w:t>
      </w:r>
      <w:r w:rsidR="3D10C16F">
        <w:t xml:space="preserve"> species distribution can be seen in </w:t>
      </w:r>
      <w:r w:rsidR="67DCDF26">
        <w:t>Supplementary Table S2.3.</w:t>
      </w:r>
      <w:r w:rsidR="00EA181D">
        <w:t xml:space="preserve"> </w:t>
      </w:r>
      <w:del w:id="95" w:author="Pranav Kulkarni" w:date="2025-09-04T14:33:00Z" w16du:dateUtc="2025-09-04T21:33:00Z">
        <w:r w:rsidR="00AA70DA" w:rsidRPr="003C2D3E" w:rsidDel="00A22685">
          <w:delText xml:space="preserve">Between the two climate change scenarios of </w:delText>
        </w:r>
        <w:r w:rsidR="00D02604" w:rsidRPr="003C2D3E" w:rsidDel="00A22685">
          <w:delText>SSP 2-4.5</w:delText>
        </w:r>
        <w:r w:rsidR="00AA70DA" w:rsidRPr="003C2D3E" w:rsidDel="00A22685">
          <w:delText xml:space="preserve"> and 5.85, we predicted very minor differences </w:delText>
        </w:r>
        <w:r w:rsidR="001F5B69" w:rsidRPr="003C2D3E" w:rsidDel="00A22685">
          <w:delText>in the changing patterns of species distribution. Most changes were associated with the actual magnitude of probabilities of presence of a particular rodent species</w:delText>
        </w:r>
        <w:r w:rsidR="00610F3A" w:rsidDel="00A22685">
          <w:delText xml:space="preserve"> whereas the geographical spread was </w:delText>
        </w:r>
        <w:r w:rsidR="00E87767" w:rsidDel="00A22685">
          <w:delText>consistent</w:delText>
        </w:r>
        <w:r w:rsidR="001F5B69" w:rsidRPr="003C2D3E" w:rsidDel="00A22685">
          <w:delText>.</w:delText>
        </w:r>
      </w:del>
    </w:p>
    <w:p w14:paraId="1172A753" w14:textId="7DF760D3" w:rsidR="0034270F" w:rsidRDefault="43510FDE" w:rsidP="00062C4E">
      <w:r>
        <w:t>In terms of features that were important for prediction of species distribution patterns, our models predicted varying features for different rodent reservoir species</w:t>
      </w:r>
      <w:r w:rsidR="7C39DD1D">
        <w:t xml:space="preserve"> (comprehensive results in Supplementary Table S2.2)</w:t>
      </w:r>
      <w:r>
        <w:t xml:space="preserve">. </w:t>
      </w:r>
      <w:r w:rsidR="43645A83">
        <w:t xml:space="preserve">This </w:t>
      </w:r>
      <w:r w:rsidR="782D8682">
        <w:t>variability</w:t>
      </w:r>
      <w:r>
        <w:t xml:space="preserve"> indicated that each </w:t>
      </w:r>
      <w:r w:rsidR="4F348939">
        <w:t xml:space="preserve">rodent </w:t>
      </w:r>
      <w:r>
        <w:t xml:space="preserve">species was sensitive to different climate and environmental conditions. </w:t>
      </w:r>
      <w:del w:id="96" w:author="Pranav Kulkarni" w:date="2025-09-04T14:33:00Z" w16du:dateUtc="2025-09-04T21:33:00Z">
        <w:r w:rsidR="0DEEC9D2" w:rsidDel="003B7A28">
          <w:delText>Moreover, the feature importance</w:delText>
        </w:r>
        <w:r w:rsidR="747B841A" w:rsidDel="003B7A28">
          <w:delText xml:space="preserve"> </w:delText>
        </w:r>
        <w:r w:rsidR="11395CCF" w:rsidDel="003B7A28">
          <w:delText xml:space="preserve">of </w:delText>
        </w:r>
        <w:r w:rsidR="0DEEC9D2" w:rsidDel="003B7A28">
          <w:delText xml:space="preserve">each algorithm </w:delText>
        </w:r>
        <w:r w:rsidR="2A87BC12" w:rsidDel="003B7A28">
          <w:delText>w</w:delText>
        </w:r>
        <w:r w:rsidR="1FBEBEBC" w:rsidDel="003B7A28">
          <w:delText>as</w:delText>
        </w:r>
        <w:r w:rsidR="0DEEC9D2" w:rsidDel="003B7A28">
          <w:delText xml:space="preserve"> also different. </w:delText>
        </w:r>
      </w:del>
      <w:r w:rsidR="0DEEC9D2">
        <w:t xml:space="preserve">In general, the most important features for </w:t>
      </w:r>
      <w:r w:rsidR="6B2C0AAE" w:rsidRPr="395584EC">
        <w:rPr>
          <w:i/>
        </w:rPr>
        <w:t>Z.brevicauda</w:t>
      </w:r>
      <w:r w:rsidR="6B2C0AAE">
        <w:t xml:space="preserve"> were </w:t>
      </w:r>
      <w:r w:rsidR="62DD70A9">
        <w:t>c</w:t>
      </w:r>
      <w:r w:rsidR="6B2C0AAE">
        <w:t>rop land</w:t>
      </w:r>
      <w:r w:rsidR="0EFD3CC6">
        <w:t xml:space="preserve"> and </w:t>
      </w:r>
      <w:r w:rsidR="6C7DB8B7">
        <w:t>t</w:t>
      </w:r>
      <w:r w:rsidR="6B2C0AAE">
        <w:t>emperature seasonality</w:t>
      </w:r>
      <w:r w:rsidR="0EFD3CC6">
        <w:t xml:space="preserve">. For </w:t>
      </w:r>
      <w:r w:rsidR="0EFD3CC6" w:rsidRPr="395584EC">
        <w:rPr>
          <w:i/>
        </w:rPr>
        <w:t>S.alstoni</w:t>
      </w:r>
      <w:r w:rsidR="0EFD3CC6">
        <w:t xml:space="preserve"> the most important features were </w:t>
      </w:r>
      <w:r w:rsidR="7250AC5E">
        <w:t>p</w:t>
      </w:r>
      <w:r w:rsidR="0EFD3CC6">
        <w:t xml:space="preserve">recipitation </w:t>
      </w:r>
      <w:ins w:id="97" w:author="Pranav Kulkarni" w:date="2025-09-04T14:33:00Z" w16du:dateUtc="2025-09-04T21:33:00Z">
        <w:r w:rsidR="00591CD9">
          <w:t xml:space="preserve">and </w:t>
        </w:r>
      </w:ins>
      <w:del w:id="98" w:author="Pranav Kulkarni" w:date="2025-09-04T14:33:00Z" w16du:dateUtc="2025-09-04T21:33:00Z">
        <w:r w:rsidR="0EFD3CC6" w:rsidDel="00591CD9">
          <w:delText xml:space="preserve">seasonality and </w:delText>
        </w:r>
      </w:del>
      <w:r w:rsidR="67A6843A">
        <w:t>t</w:t>
      </w:r>
      <w:r w:rsidR="0EFD3CC6">
        <w:t>emperature seasonalit</w:t>
      </w:r>
      <w:ins w:id="99" w:author="Pranav Kulkarni" w:date="2025-09-04T14:34:00Z" w16du:dateUtc="2025-09-04T21:34:00Z">
        <w:r w:rsidR="00591CD9">
          <w:t>y</w:t>
        </w:r>
      </w:ins>
      <w:del w:id="100" w:author="Pranav Kulkarni" w:date="2025-09-04T14:33:00Z" w16du:dateUtc="2025-09-04T21:33:00Z">
        <w:r w:rsidR="0EFD3CC6" w:rsidDel="00591CD9">
          <w:delText>y</w:delText>
        </w:r>
      </w:del>
      <w:r w:rsidR="0EFD3CC6">
        <w:t xml:space="preserve">. </w:t>
      </w:r>
      <w:r w:rsidR="1DBB0BF0">
        <w:t xml:space="preserve">For </w:t>
      </w:r>
      <w:r w:rsidR="1DBB0BF0" w:rsidRPr="395584EC">
        <w:rPr>
          <w:i/>
        </w:rPr>
        <w:t>C.callosus</w:t>
      </w:r>
      <w:r w:rsidR="1DBB0BF0">
        <w:t xml:space="preserve">, the </w:t>
      </w:r>
      <w:r w:rsidR="172763E6">
        <w:t>a</w:t>
      </w:r>
      <w:r w:rsidR="1DBB0BF0">
        <w:t xml:space="preserve">nnual </w:t>
      </w:r>
      <w:del w:id="101" w:author="Pranav Kulkarni" w:date="2025-09-04T14:34:00Z" w16du:dateUtc="2025-09-04T21:34:00Z">
        <w:r w:rsidR="1DC54AAF" w:rsidDel="00591CD9">
          <w:delText>t</w:delText>
        </w:r>
        <w:r w:rsidR="1DBB0BF0" w:rsidDel="00591CD9">
          <w:delText xml:space="preserve">emperature range </w:delText>
        </w:r>
      </w:del>
      <w:r w:rsidR="1DBB0BF0">
        <w:t xml:space="preserve">and the </w:t>
      </w:r>
      <w:r w:rsidR="00E0BBBB">
        <w:t>d</w:t>
      </w:r>
      <w:r w:rsidR="1DBB0BF0">
        <w:t xml:space="preserve">iurnal </w:t>
      </w:r>
      <w:r w:rsidR="3CFF3383">
        <w:t xml:space="preserve">temperature </w:t>
      </w:r>
      <w:r w:rsidR="1DBB0BF0">
        <w:t xml:space="preserve">range were found to be most important. </w:t>
      </w:r>
      <w:r w:rsidR="1D8A1C57">
        <w:t xml:space="preserve">For </w:t>
      </w:r>
      <w:r w:rsidR="1D8A1C57" w:rsidRPr="395584EC">
        <w:rPr>
          <w:i/>
        </w:rPr>
        <w:t>C.musculinus</w:t>
      </w:r>
      <w:r w:rsidR="1D8A1C57">
        <w:t xml:space="preserve">, the most important features were presence of </w:t>
      </w:r>
      <w:r w:rsidR="311911E1">
        <w:t>u</w:t>
      </w:r>
      <w:r w:rsidR="1D8A1C57">
        <w:t xml:space="preserve">rban land, and </w:t>
      </w:r>
      <w:ins w:id="102" w:author="Pranav Kulkarni" w:date="2025-09-04T14:34:00Z" w16du:dateUtc="2025-09-04T21:34:00Z">
        <w:r w:rsidR="00591CD9">
          <w:t xml:space="preserve">the </w:t>
        </w:r>
      </w:ins>
      <w:r w:rsidR="38C5933D">
        <w:t>a</w:t>
      </w:r>
      <w:r w:rsidR="1D8A1C57">
        <w:t xml:space="preserve">nnual </w:t>
      </w:r>
      <w:r w:rsidR="4D887B4C">
        <w:t>p</w:t>
      </w:r>
      <w:r w:rsidR="1DC95C46">
        <w:t>recipitation.</w:t>
      </w:r>
      <w:r w:rsidR="1D8A1C57">
        <w:t xml:space="preserve"> For </w:t>
      </w:r>
      <w:r w:rsidR="1D8A1C57" w:rsidRPr="395584EC">
        <w:rPr>
          <w:i/>
        </w:rPr>
        <w:t>C.laucha</w:t>
      </w:r>
      <w:r w:rsidR="1D8A1C57">
        <w:t xml:space="preserve">, </w:t>
      </w:r>
      <w:r w:rsidR="4912A113">
        <w:t>c</w:t>
      </w:r>
      <w:r w:rsidR="1D8A1C57">
        <w:t xml:space="preserve">rop land and </w:t>
      </w:r>
      <w:r w:rsidR="1484DE1E">
        <w:t>m</w:t>
      </w:r>
      <w:r w:rsidR="1DC95C46">
        <w:t>ax</w:t>
      </w:r>
      <w:r w:rsidR="64E18BEF">
        <w:t>imum</w:t>
      </w:r>
      <w:r w:rsidR="1D8A1C57">
        <w:t xml:space="preserve"> temperature in </w:t>
      </w:r>
      <w:r w:rsidR="3B587446">
        <w:t xml:space="preserve">the </w:t>
      </w:r>
      <w:r w:rsidR="1D8A1C57">
        <w:t xml:space="preserve">warm period (month and quarter, equally) were found to be the most important features. For </w:t>
      </w:r>
      <w:r w:rsidR="1D8A1C57" w:rsidRPr="395584EC">
        <w:rPr>
          <w:i/>
        </w:rPr>
        <w:t>O.flavescens</w:t>
      </w:r>
      <w:r w:rsidR="1D8A1C57">
        <w:t xml:space="preserve">, </w:t>
      </w:r>
      <w:r w:rsidR="5EEB8C4D">
        <w:t>c</w:t>
      </w:r>
      <w:r w:rsidR="1D8A1C57">
        <w:t xml:space="preserve">rop and </w:t>
      </w:r>
      <w:r w:rsidR="74BA9DAC">
        <w:t>u</w:t>
      </w:r>
      <w:r w:rsidR="1D8A1C57">
        <w:t xml:space="preserve">rban </w:t>
      </w:r>
      <w:r w:rsidR="00E14C4C">
        <w:t xml:space="preserve">land </w:t>
      </w:r>
      <w:r w:rsidR="1D8A1C57">
        <w:t xml:space="preserve">were equally important followed by </w:t>
      </w:r>
      <w:r w:rsidR="3301A83A">
        <w:t>a</w:t>
      </w:r>
      <w:r w:rsidR="1D8A1C57">
        <w:t xml:space="preserve">nnual </w:t>
      </w:r>
      <w:r w:rsidR="43AE57B8">
        <w:t>p</w:t>
      </w:r>
      <w:r w:rsidR="1D8A1C57">
        <w:t>recipitation.</w:t>
      </w:r>
    </w:p>
    <w:p w14:paraId="49B309AB" w14:textId="701085FE" w:rsidR="00B62B60" w:rsidRPr="003C2D3E" w:rsidRDefault="00032477" w:rsidP="00B62B60">
      <w:pPr>
        <w:pStyle w:val="Heading1"/>
        <w:pPrChange w:id="103" w:author="Pranav Kulkarni" w:date="2025-09-04T14:51:00Z" w16du:dateUtc="2025-09-04T21:51:00Z">
          <w:pPr>
            <w:spacing w:line="259" w:lineRule="auto"/>
          </w:pPr>
        </w:pPrChange>
      </w:pPr>
      <w:moveFromRangeStart w:id="104" w:author="Pranav Kulkarni" w:date="2025-09-04T14:52:00Z" w:name="move207889967"/>
      <w:moveFrom w:id="105" w:author="Pranav Kulkarni" w:date="2025-09-04T14:52:00Z" w16du:dateUtc="2025-09-04T21:52:00Z">
        <w:r w:rsidDel="00096A3B">
          <w:t>The drastic changes predicted in the habitats of the rodent reservoirs in both climate change scenarios</w:t>
        </w:r>
        <w:r w:rsidR="4246167B" w:rsidDel="00096A3B">
          <w:t xml:space="preserve"> </w:t>
        </w:r>
        <w:r w:rsidDel="00096A3B">
          <w:t xml:space="preserve">could be explained by </w:t>
        </w:r>
        <w:r w:rsidR="4DBC915B" w:rsidDel="00096A3B">
          <w:t xml:space="preserve">the </w:t>
        </w:r>
        <w:r w:rsidR="4246167B" w:rsidDel="00096A3B">
          <w:t xml:space="preserve">changing temperature and precipitation conditions </w:t>
        </w:r>
        <w:r w:rsidR="30C4D7EA" w:rsidDel="00096A3B">
          <w:t xml:space="preserve">along with </w:t>
        </w:r>
        <w:r w:rsidR="4246167B" w:rsidDel="00096A3B">
          <w:t xml:space="preserve">more days with extreme climate. </w:t>
        </w:r>
        <w:r w:rsidR="4FACCDC8" w:rsidDel="00096A3B">
          <w:t>The adverse climate conditions also lead to changes in food and shelter availability with changes in vegetation that indirectly affect the habitats of wild rodents to a large degree</w:t>
        </w:r>
        <w:r w:rsidR="4C8D2F3F" w:rsidDel="00096A3B">
          <w:t xml:space="preserve"> </w:t>
        </w:r>
        <w:r w:rsidR="00E979A4" w:rsidDel="00096A3B">
          <w:fldChar w:fldCharType="begin"/>
        </w:r>
        <w:r w:rsidR="00AF4842" w:rsidDel="00096A3B">
          <w:instrText xml:space="preserve"> ADDIN ZOTERO_ITEM CSL_CITATION {"citationID":"a15mqgop9o6","properties":{"formattedCitation":"\\super 38\\nosupersub{}","plainCitation":"38","noteIndex":0},"citationItems":[{"id":1063,"uris":["http://zotero.org/groups/5467322/items/P3RXT9YE"],"itemData":{"id":1063,"type":"article-journal","abstract":"Consequences of shifting species distributions                      Climate change is causing geographical redistribution of plant and animal species globally. These distributional shifts are leading to new ecosystems and ecological communities, changes that will affect human society. Pecl            et al.            review these current and future impacts and assess their implications for sustainable development goals.                                Science            , this issue p.            eaai9214","container-title":"Science","DOI":"10.1126/science.aai9214","ISSN":"0036-8075, 1095-9203","issue":"6332","language":"en","license":"http://www.sciencemag.org/about/science-licenses-journal-article-reuse","note":"publisher: American Association for the Advancement of Science (AAAS)","source":"Crossref","title":"Biodiversity redistribution under climate change: Impacts on ecosystems and human well-being","title-short":"Biodiversity redistribution under climate change","URL":"https://www.science.org/doi/10.1126/science.aai9214","volume":"355","author":[{"family":"Pecl","given":"Gretta T."},{"family":"Araújo","given":"Miguel B."},{"family":"Bell","given":"Johann D."},{"family":"Blanchard","given":"Julia"},{"family":"Bonebrake","given":"Timothy C."},{"family":"Chen","given":"I-Ching"},{"family":"Clark","given":"Timothy D."},{"family":"Colwell","given":"Robert K."},{"family":"Danielsen","given":"Finn"},{"family":"Evengård","given":"Birgitta"},{"family":"Falconi","given":"Lorena"},{"family":"Ferrier","given":"Simon"},{"family":"Frusher","given":"Stewart"},{"family":"Garcia","given":"Raquel A."},{"family":"Griffis","given":"Roger B."},{"family":"Hobday","given":"Alistair J."},{"family":"Janion-Scheepers","given":"Charlene"},{"family":"Jarzyna","given":"Marta A."},{"family":"Jennings","given":"Sarah"},{"family":"Lenoir","given":"Jonathan"},{"family":"Linnetved","given":"Hlif I."},{"family":"Martin","given":"Victoria Y."},{"family":"McCormack","given":"Phillipa C."},{"family":"McDonald","given":"Jan"},{"family":"Mitchell","given":"Nicola J."},{"family":"Mustonen","given":"Tero"},{"family":"Pandolfi","given":"John M."},{"family":"Pettorelli","given":"Nathalie"},{"family":"Popova","given":"Ekaterina"},{"family":"Robinson","given":"Sharon A."},{"family":"Scheffers","given":"Brett R."},{"family":"Shaw","given":"Justine D."},{"family":"Sorte","given":"Cascade J. B."},{"family":"Strugnell","given":"Jan M."},{"family":"Sunday","given":"Jennifer M."},{"family":"Tuanmu","given":"Mao-Ning"},{"family":"Vergés","given":"Adriana"},{"family":"Villanueva","given":"Cecilia"},{"family":"Wernberg","given":"Thomas"},{"family":"Wapstra","given":"Erik"},{"family":"Williams","given":"Stephen E."}],"accessed":{"date-parts":[["2025",7,10]]},"issued":{"date-parts":[["2017",3,31]]}}}],"schema":"https://github.com/citation-style-language/schema/raw/master/csl-citation.json"} </w:instrText>
        </w:r>
        <w:r w:rsidR="00E979A4" w:rsidDel="00096A3B">
          <w:fldChar w:fldCharType="separate"/>
        </w:r>
        <w:r w:rsidR="00AF4842" w:rsidRPr="00AF4842" w:rsidDel="00096A3B">
          <w:rPr>
            <w:rFonts w:ascii="Arial" w:hAnsi="Arial" w:cs="Arial"/>
            <w:kern w:val="0"/>
            <w:sz w:val="22"/>
            <w:vertAlign w:val="superscript"/>
          </w:rPr>
          <w:t>38</w:t>
        </w:r>
        <w:r w:rsidR="00E979A4" w:rsidDel="00096A3B">
          <w:fldChar w:fldCharType="end"/>
        </w:r>
        <w:r w:rsidR="4FACCDC8" w:rsidDel="00096A3B">
          <w:t>. Considering that all six of the NWA reservoirs are highly adaptable,</w:t>
        </w:r>
        <w:r w:rsidR="74749155" w:rsidDel="00096A3B">
          <w:t xml:space="preserve"> </w:t>
        </w:r>
        <w:r w:rsidR="4FACCDC8" w:rsidDel="00096A3B">
          <w:t>habitat changes are expected without significant loss in population</w:t>
        </w:r>
        <w:r w:rsidR="49AA88E1" w:rsidDel="00096A3B">
          <w:t xml:space="preserve"> </w:t>
        </w:r>
        <w:r w:rsidR="492AE4C1" w:rsidDel="00096A3B">
          <w:t>size</w:t>
        </w:r>
        <w:r w:rsidR="6F0F0A8B" w:rsidDel="00096A3B">
          <w:t xml:space="preserve"> </w:t>
        </w:r>
        <w:r w:rsidR="001E3458" w:rsidDel="00096A3B">
          <w:fldChar w:fldCharType="begin"/>
        </w:r>
        <w:r w:rsidR="00AF4842" w:rsidDel="00096A3B">
          <w:instrText xml:space="preserve"> ADDIN ZOTERO_ITEM CSL_CITATION {"citationID":"a2ev028fr1","properties":{"formattedCitation":"\\super 28\\nosupersub{}","plainCitation":"28","noteIndex":0},"citationItems":[{"id":1057,"uris":["http://zotero.org/groups/5467322/items/2467ZHNR"],"itemData":{"id":1057,"type":"book","ISBN":"0-8018-8494-2","publisher":"JHU Press","title":"Mammals of South America","author":[{"family":"Lord","given":"Rexford D."}],"issued":{"date-parts":[["2007"]]}}}],"schema":"https://github.com/citation-style-language/schema/raw/master/csl-citation.json"} </w:instrText>
        </w:r>
        <w:r w:rsidR="001E3458" w:rsidDel="00096A3B">
          <w:fldChar w:fldCharType="separate"/>
        </w:r>
        <w:r w:rsidR="00AF4842" w:rsidRPr="00AF4842" w:rsidDel="00096A3B">
          <w:rPr>
            <w:rFonts w:ascii="Arial" w:hAnsi="Arial" w:cs="Arial"/>
            <w:kern w:val="0"/>
            <w:sz w:val="22"/>
            <w:vertAlign w:val="superscript"/>
          </w:rPr>
          <w:t>28</w:t>
        </w:r>
        <w:r w:rsidR="001E3458" w:rsidDel="00096A3B">
          <w:fldChar w:fldCharType="end"/>
        </w:r>
        <w:r w:rsidR="4FACCDC8" w:rsidDel="00096A3B">
          <w:t xml:space="preserve">. </w:t>
        </w:r>
        <w:r w:rsidR="4D12D02C" w:rsidDel="00096A3B">
          <w:t xml:space="preserve">Our predicted </w:t>
        </w:r>
        <w:r w:rsidR="0BB1D119" w:rsidDel="00096A3B">
          <w:lastRenderedPageBreak/>
          <w:t>widespread</w:t>
        </w:r>
        <w:r w:rsidR="4D12D02C" w:rsidDel="00096A3B">
          <w:t xml:space="preserve"> habitat distribution for all six rodent species also signals a possible fragmentation of </w:t>
        </w:r>
        <w:r w:rsidR="04950F49" w:rsidDel="00096A3B">
          <w:t xml:space="preserve">rodent </w:t>
        </w:r>
        <w:r w:rsidR="4D12D02C" w:rsidDel="00096A3B">
          <w:t>habitat</w:t>
        </w:r>
        <w:r w:rsidR="04950F49" w:rsidDel="00096A3B">
          <w:t>s</w:t>
        </w:r>
        <w:r w:rsidR="4D12D02C" w:rsidDel="00096A3B">
          <w:t xml:space="preserve"> in the future. </w:t>
        </w:r>
        <w:r w:rsidR="20C04D76" w:rsidDel="00096A3B">
          <w:t xml:space="preserve">Particularly for MACV and JUNV, habitat fragmentation </w:t>
        </w:r>
        <w:r w:rsidR="7A279F8B" w:rsidDel="00096A3B">
          <w:t>is expected in the future in all climate change scenarios</w:t>
        </w:r>
        <w:r w:rsidR="0FE8CFBE" w:rsidDel="00096A3B">
          <w:t xml:space="preserve"> for Andean foothill biomes as well as grasslands in northern Argentina, Bolivia and neighboring Paraguay and Chile.</w:t>
        </w:r>
        <w:r w:rsidR="7A279F8B" w:rsidDel="00096A3B">
          <w:t xml:space="preserve"> </w:t>
        </w:r>
        <w:r w:rsidR="00FF00FF" w:rsidDel="00096A3B">
          <w:fldChar w:fldCharType="begin"/>
        </w:r>
        <w:r w:rsidR="00AF4842" w:rsidDel="00096A3B">
          <w:instrText xml:space="preserve"> ADDIN ZOTERO_ITEM CSL_CITATION {"citationID":"am9rs8p4po","properties":{"formattedCitation":"\\super 39\\nosupersub{}","plainCitation":"39","noteIndex":0},"citationItems":[{"id":1064,"uris":["http://zotero.org/groups/5467322/items/KHYCSAUY"],"itemData":{"id":1064,"type":"article-journal","container-title":"Environmental Impact Assessment Review","DOI":"10.1016/j.eiar.2022.106815","ISSN":"0195-9255","language":"en","license":"https://www.elsevier.com/tdm/userlicense/1.0/","note":"publisher: Elsevier BV","page":"106815","source":"Crossref","title":"Degradation of South American biomes: What to expect for the future?","title-short":"Degradation of South American biomes","volume":"96","author":[{"family":"Delgado","given":"Rafael Coll"},{"family":"De Santana","given":"Romário Oliveira"},{"family":"Gelsleichter","given":"Yuri Andrei"},{"family":"Pereira","given":"Marcos Gervasio"}],"issued":{"date-parts":[["2022",9]]}}}],"schema":"https://github.com/citation-style-language/schema/raw/master/csl-citation.json"} </w:instrText>
        </w:r>
        <w:r w:rsidR="00FF00FF" w:rsidDel="00096A3B">
          <w:fldChar w:fldCharType="separate"/>
        </w:r>
        <w:r w:rsidR="00AF4842" w:rsidRPr="00AF4842" w:rsidDel="00096A3B">
          <w:rPr>
            <w:rFonts w:ascii="Arial" w:hAnsi="Arial" w:cs="Arial"/>
            <w:kern w:val="0"/>
            <w:sz w:val="22"/>
            <w:vertAlign w:val="superscript"/>
          </w:rPr>
          <w:t>39</w:t>
        </w:r>
        <w:r w:rsidR="00FF00FF" w:rsidDel="00096A3B">
          <w:fldChar w:fldCharType="end"/>
        </w:r>
        <w:r w:rsidR="0FE8CFBE" w:rsidDel="00096A3B">
          <w:t xml:space="preserve">. </w:t>
        </w:r>
      </w:moveFrom>
      <w:moveFromRangeEnd w:id="104"/>
      <w:ins w:id="106" w:author="Pranav Kulkarni" w:date="2025-09-04T14:51:00Z" w16du:dateUtc="2025-09-04T21:51:00Z">
        <w:r w:rsidR="00B62B60">
          <w:t>Discussion</w:t>
        </w:r>
      </w:ins>
    </w:p>
    <w:p w14:paraId="12B567F8" w14:textId="5B831B07" w:rsidR="00346361" w:rsidRDefault="00346361" w:rsidP="00346361">
      <w:pPr>
        <w:rPr>
          <w:ins w:id="107" w:author="Pranav Kulkarni" w:date="2025-09-04T14:51:00Z" w16du:dateUtc="2025-09-04T21:51:00Z"/>
        </w:rPr>
      </w:pPr>
      <w:ins w:id="108" w:author="Pranav Kulkarni" w:date="2025-09-04T14:51:00Z" w16du:dateUtc="2025-09-04T21:51:00Z">
        <w:r w:rsidRPr="009D52FA">
          <w:t xml:space="preserve">Our models predicted that </w:t>
        </w:r>
        <w:r w:rsidRPr="009D52FA">
          <w:rPr>
            <w:rFonts w:eastAsia="Arial" w:cs="Arial"/>
          </w:rPr>
          <w:t>NWAs could theoretically</w:t>
        </w:r>
        <w:r w:rsidRPr="009D52FA">
          <w:t xml:space="preserve"> emerge and cause larger scale outbreaks in non-endemic</w:t>
        </w:r>
        <w:r w:rsidRPr="009D52FA" w:rsidDel="42E83103">
          <w:t xml:space="preserve"> </w:t>
        </w:r>
        <w:r w:rsidRPr="009D52FA">
          <w:t>areas that fall within the expanding habitats of the reservoir species due to climate change impacts.</w:t>
        </w:r>
        <w:r>
          <w:t xml:space="preserve"> </w:t>
        </w:r>
      </w:ins>
      <w:ins w:id="109" w:author="Pranav Kulkarni" w:date="2025-09-04T14:53:00Z" w16du:dateUtc="2025-09-04T21:53:00Z">
        <w:r w:rsidR="000D266C">
          <w:t>We</w:t>
        </w:r>
      </w:ins>
      <w:ins w:id="110" w:author="Pranav Kulkarni" w:date="2025-09-04T14:51:00Z" w16du:dateUtc="2025-09-04T21:51:00Z">
        <w:r>
          <w:t xml:space="preserve"> used an epidemiological perspective to link the habitat patterns of NWA rodent reservoirs to the possibility of a spillover outbreak in humans. </w:t>
        </w:r>
      </w:ins>
      <w:ins w:id="111" w:author="Pranav Kulkarni" w:date="2025-09-04T14:54:00Z" w16du:dateUtc="2025-09-04T21:54:00Z">
        <w:r w:rsidR="00F2659D">
          <w:t>A</w:t>
        </w:r>
      </w:ins>
      <w:ins w:id="112" w:author="Pranav Kulkarni" w:date="2025-09-04T14:51:00Z" w16du:dateUtc="2025-09-04T21:51:00Z">
        <w:r>
          <w:t xml:space="preserve"> higher FOI (representing the spillover risk) was interpreted as a higher probability of the reservoirs’ presence as well as a higher probability of spillover from an infectious reservoir animal to the human(s) it encounters. This interpretation was not unlike multiple prior studies that used species distribution models in determining habitat suitability for disease vectors and reservoirs </w:t>
        </w:r>
        <w:r>
          <w:fldChar w:fldCharType="begin"/>
        </w:r>
      </w:ins>
      <w:r w:rsidR="00AF2A3F">
        <w:instrText xml:space="preserve"> ADDIN ZOTERO_ITEM CSL_CITATION {"citationID":"gSchsU8f","properties":{"formattedCitation":"\\super 29\\nosupersub{}","plainCitation":"29","noteIndex":0},"citationItems":[{"id":848,"uris":["http://zotero.org/groups/5467322/items/LRJE6I66"],"itemData":{"id":848,"type":"article-journal","abstract":"&lt;sec&gt;&lt;title&gt;Background&lt;/title&gt;&lt;p&gt;Globally, tick-borne disease is a pervasive and worsening problem that impacts human and domestic animal health, livelihoods, and numerous economies. Species distribution models are useful tools to help address these issues, but many different modeling approaches and environmental data sources exist.&lt;/p&gt;&lt;/sec&gt;&lt;sec&gt;&lt;title&gt;Objective&lt;/title&gt;&lt;p&gt;We conducted a scoping review that examined all available research employing species distribution models to predict occurrence and map tick species to understand the diversity of model strategies, environmental predictors, tick data sources, frequency of climate projects of tick ranges, and types of model validation methods.&lt;/p&gt;&lt;/sec&gt;&lt;sec&gt;&lt;title&gt;Design&lt;/title&gt;&lt;p&gt;Following the PRISMA-ScR checklist, we searched scientific databases for eligible articles, their references, and explored related publications through a graphical tool (&lt;ext-link ext-link-type=\"uri\" xlink:href=\"http://www.connectedpapers.com\" xmlns:xlink=\"http://www.w3.org/1999/xlink\"&gt;www.connectedpapers.com&lt;/ext-link&gt;). Two independent reviewers performed article selection and characterization using &lt;italic&gt;a priori&lt;/italic&gt; criteria.&lt;/p&gt;&lt;/sec&gt;&lt;sec&gt;&lt;title&gt;Results&lt;/title&gt;&lt;p&gt;We describe data collected from 107 peer-reviewed articles that met our inclusion criteria. The literature reflects that tick species distributions have been modeled predominantly in North America and Europe and have mostly modeled the habitat suitability for &lt;italic&gt;Ixodes ricinus&lt;/italic&gt; (&lt;italic&gt;n&lt;/italic&gt; = 23; 21.5%). A wide range of bioclimatic databases and other environmental correlates were utilized among models, but the WorldClim database and its bioclimatic variables 1–19 appeared in 60 (56%) papers. The most frequently chosen modeling approach was MaxEnt, which also appeared in 60 (56%) of papers. Despite the importance of ensemble modeling to reduce bias, only 23 papers (21.5%) employed more than one algorithm, and just six (5.6%) used an ensemble approach that incorporated at least five different modeling methods for comparison. Area under the curve/receiver operating characteristic was the most frequently reported model validation method, utilized in nearly all (98.9%) included studies. Only 21% of papers used future climate scenarios to predict tick range expansion or contraction. Regardless of the representative concentration pathway, six of seven genera were expected to both expand and retract depending on location, while &lt;italic&gt;Ornithodoros&lt;/italic&gt; was predicted to only expand beyond its current range.&lt;/p&gt;&lt;/sec&gt;&lt;sec&gt;&lt;title&gt;Conclusion&lt;/title&gt;&lt;p&gt;Species distribution modeling techniques are useful and widely employed tools for predicting tick habitat suitability and range movement. However, the vast array of methods, data sources, and validation strategies within the SDM literature support the need for standardized protocols for species distribution and ecological niche modeling for tick vectors.&lt;/p&gt;&lt;/sec&gt;","container-title":"Frontiers in Ecology and Evolution","DOI":"10.3389/fevo.2022.893016","ISSN":"2296-701X","journalAbbreviation":"Front. Ecol. Evol.","language":"English","note":"publisher: Frontiers","source":"Frontiers","title":"A Scoping Review of Species Distribution Modeling Methods for Tick Vectors","URL":"https://www.frontiersin.org/journals/ecology-and-evolution/articles/10.3389/fevo.2022.893016/full","volume":"10","author":[{"family":"Kopsco","given":"Heather L."},{"family":"Smith","given":"Rebecca L."},{"family":"Halsey","given":"Samniqueka J."}],"accessed":{"date-parts":[["2025",2,17]]},"issued":{"date-parts":[["2022",6,15]]}}}],"schema":"https://github.com/citation-style-language/schema/raw/master/csl-citation.json"} </w:instrText>
      </w:r>
      <w:ins w:id="113" w:author="Pranav Kulkarni" w:date="2025-09-04T14:51:00Z" w16du:dateUtc="2025-09-04T21:51:00Z">
        <w:r>
          <w:fldChar w:fldCharType="separate"/>
        </w:r>
      </w:ins>
      <w:r w:rsidR="00AF2A3F" w:rsidRPr="00AF2A3F">
        <w:rPr>
          <w:rFonts w:cs="Arial"/>
          <w:kern w:val="0"/>
          <w:vertAlign w:val="superscript"/>
        </w:rPr>
        <w:t>29</w:t>
      </w:r>
      <w:ins w:id="114" w:author="Pranav Kulkarni" w:date="2025-09-04T14:51:00Z" w16du:dateUtc="2025-09-04T21:51:00Z">
        <w:r>
          <w:fldChar w:fldCharType="end"/>
        </w:r>
        <w:r>
          <w:t>.</w:t>
        </w:r>
      </w:ins>
    </w:p>
    <w:p w14:paraId="5A24F399" w14:textId="21B02BC4" w:rsidR="00346361" w:rsidRDefault="00346361" w:rsidP="001C0A5B">
      <w:pPr>
        <w:rPr>
          <w:ins w:id="115" w:author="Pranav Kulkarni" w:date="2025-09-04T14:52:00Z" w16du:dateUtc="2025-09-04T21:52:00Z"/>
        </w:rPr>
      </w:pPr>
      <w:ins w:id="116" w:author="Pranav Kulkarni" w:date="2025-09-04T14:51:00Z" w16du:dateUtc="2025-09-04T21:51:00Z">
        <w:r>
          <w:t xml:space="preserve">Besides emergence in non-endemic regions, we predicted </w:t>
        </w:r>
        <w:r w:rsidRPr="004B0A7A">
          <w:t xml:space="preserve">overlapping </w:t>
        </w:r>
      </w:ins>
      <w:ins w:id="117" w:author="Pranav Kulkarni" w:date="2025-09-04T14:55:00Z" w16du:dateUtc="2025-09-04T21:55:00Z">
        <w:r w:rsidR="00E27D8E">
          <w:t xml:space="preserve">areas </w:t>
        </w:r>
      </w:ins>
      <w:ins w:id="118" w:author="Pranav Kulkarni" w:date="2025-09-04T14:51:00Z" w16du:dateUtc="2025-09-04T21:51:00Z">
        <w:r>
          <w:t>marked by high spillover risk</w:t>
        </w:r>
        <w:r w:rsidRPr="004B0A7A">
          <w:t xml:space="preserve"> </w:t>
        </w:r>
        <w:r>
          <w:t>of</w:t>
        </w:r>
        <w:r w:rsidRPr="004B0A7A">
          <w:t xml:space="preserve"> </w:t>
        </w:r>
        <w:r>
          <w:t>Bolivian Hemorrhagic Fever (</w:t>
        </w:r>
        <w:r w:rsidRPr="004B0A7A">
          <w:t>BHF</w:t>
        </w:r>
        <w:r>
          <w:t>)</w:t>
        </w:r>
        <w:r w:rsidRPr="004B0A7A">
          <w:t xml:space="preserve"> and </w:t>
        </w:r>
        <w:r>
          <w:t>Argentinian Hemorrhagic Fever (</w:t>
        </w:r>
        <w:r w:rsidRPr="004B0A7A">
          <w:t>AHF</w:t>
        </w:r>
        <w:r>
          <w:t>)</w:t>
        </w:r>
        <w:r w:rsidRPr="004B0A7A">
          <w:t xml:space="preserve"> which are caused by two different NWAs, MACV and JUNV, respectively. </w:t>
        </w:r>
        <w:r>
          <w:t xml:space="preserve">Persistence of some of the potential hotspots in endemic regions was in alignment with the finding that in previously recorded endemic areas such as Portuguesa state in Venezuela, Silva-Ramos et al. (2024) have shown increased and persistent hotspot zones for VHF outbreaks </w:t>
        </w:r>
        <w:r>
          <w:fldChar w:fldCharType="begin"/>
        </w:r>
      </w:ins>
      <w:r w:rsidR="00AF2A3F">
        <w:instrText xml:space="preserve"> ADDIN ZOTERO_ITEM CSL_CITATION {"citationID":"bN5q4dPO","properties":{"formattedCitation":"\\super 30\\nosupersub{}","plainCitation":"30","noteIndex":0},"citationItems":[{"id":860,"uris":["http://zotero.org/groups/5467322/items/IJPUZPEZ"],"itemData":{"id":860,"type":"chapter","abstract":"New World (NW) arenaviruses, including Guanarito virus (Mammarenavirus guanaritoense) (GTOV), Sabia virus (Mammarenavirus brazilense) (SBAV), Machupo virus (Mammarenavirus machupoense) (MACV), Chapare virus (Mammarenavirus chapareense) (CHAPV), and Junin virus (Mammarenavirus juninense) (JUNV), are a group of segmented negative-sense RNA viruses belonging to the family Arenaviridae, endemic in South America. These viruses have zoonotic origins and are primarily transmitted through contact with infected rodents. Person-to-person transmission, although less frequent, can occur in nosocomial settings. The spectrum of infections caused by these pathogens varies, ranging from self-limited febrile illnesses to severe hemorrhagic fever, with each virus presenting unique clinical characteristics. The emergence of these hemorrhagic fevers caused by NW arenaviruses can be traced back to the late 1950s in South America. These viruses have coexisted with their natural hosts, NW rodents, for millions of years. Their transition into infectious agents in humans coincided with environmental changes and shifts in agricultural practices, leading to explosive increases in host rodent populations. This chapter provides a comprehensive review of the epidemiology, pathology, clinical manifestations, and therapeutic approaches associated with the most prevalent NW arenaviruses, including GTOV, SBAV, MACV, CHAPV, and JUNV. Understanding the characteristics of these viruses and their impact on human health is crucial for developing effective prevention and treatment strategies","container-title":"Emerging Viruses in Latin America: Contemporary Virology","event-place":"Cham","ISBN":"978-3-031-68419-7","language":"en","note":"DOI: 10.1007/978-3-031-68419-7_4","page":"85-137","publisher":"Springer Nature Switzerland","publisher-place":"Cham","source":"Springer Link","title":"Endemic Arenaviruses in Latin America","URL":"https://doi.org/10.1007/978-3-031-68419-7_4","author":[{"family":"Silva-Ramos","given":"Carlos Ramiro"},{"family":"Hidalgo","given":"Marylin"},{"family":"Faccini-Martínez","given":"Álvaro A."},{"family":"Salas","given":"Rosa Alba"},{"family":"Manzione","given":"Nuris","non-dropping-particle":"de"},{"family":"Valderrama-Rodriguez","given":"Omar"},{"family":"Perozo-Perez","given":"Aura"},{"family":"Raga","given":"Isabel"},{"family":"Escalona-Rodriguez","given":"María Alejandra"},{"family":"Alvarado","given":"Mateo"},{"family":"Ramirez","given":"Juan David"},{"family":"Paniz-Mondolfi","given":"Alberto E."},{"family":"Delgado-Noguera","given":"Lourdes Andrea"}],"editor":[{"family":"Pujol","given":"Flor H."},{"family":"Paniz-Mondolfi","given":"Alberto E."}],"accessed":{"date-parts":[["2025",2,20]]},"issued":{"date-parts":[["2024"]]}}}],"schema":"https://github.com/citation-style-language/schema/raw/master/csl-citation.json"} </w:instrText>
      </w:r>
      <w:ins w:id="119" w:author="Pranav Kulkarni" w:date="2025-09-04T14:51:00Z" w16du:dateUtc="2025-09-04T21:51:00Z">
        <w:r>
          <w:fldChar w:fldCharType="separate"/>
        </w:r>
      </w:ins>
      <w:r w:rsidR="00AF2A3F" w:rsidRPr="00AF2A3F">
        <w:rPr>
          <w:rFonts w:cs="Arial"/>
          <w:kern w:val="0"/>
          <w:vertAlign w:val="superscript"/>
        </w:rPr>
        <w:t>30</w:t>
      </w:r>
      <w:ins w:id="120" w:author="Pranav Kulkarni" w:date="2025-09-04T14:51:00Z" w16du:dateUtc="2025-09-04T21:51:00Z">
        <w:r>
          <w:fldChar w:fldCharType="end"/>
        </w:r>
        <w:r>
          <w:t xml:space="preserve">. Since the higher FOI estimate depended on having a high rodent occurrence as well as a high human population, we assumed a higher frequency of rodent-human contacts based on population density. This means it is possible that the disease risk was overestimated. Historically, Salazar et al.(2002) found that the extent of habitat of rodent reservoirs was much bigger compared to the disease endemic areas that recorded any outbreaks for NWAs </w:t>
        </w:r>
        <w:r>
          <w:fldChar w:fldCharType="begin"/>
        </w:r>
      </w:ins>
      <w:r w:rsidR="00AF2A3F">
        <w:instrText xml:space="preserve"> ADDIN ZOTERO_ITEM CSL_CITATION {"citationID":"7WZmGHxw","properties":{"formattedCitation":"\\super 31\\nosupersub{}","plainCitation":"31","noteIndex":0},"citationItems":[{"id":876,"uris":["http://zotero.org/groups/5467322/items/RHMRRKDR"],"itemData":{"id":876,"type":"article-journal","abstract":"Zoonoses within wild reservoir host populations often occur focally obeying Pavlovskii’s rules of “natural nidality”. What appears to be a clear example is Bolivian hemorrhagic fever (BHF), a disease endemic to northeastern Bolivia. The etiological agent is Machupo virus (MACV, Arenaviridae). The vertebrate reservoir, identified 30 years ago, was Calomys callosus a wild rodent common to open biomes in the lowlands of southeastern South America. The lack of concordance between the occurrence of MACV and the range of its rodent host has puzzled cadres of researchers and could be used as an exemplar of natural nidality. Here, we show that the populations of rodents responsible for the maintenance and transmission of MACV are an independent monophyletic lineage, different from those in other areas of South America. Therefore a clearer understanding of the systematics of the host species explains the apparent natural nidality of BHF. Similar studies may prove to be informative in other zoonoses.","container-title":"Infection, Genetics and Evolution","DOI":"10.1016/S1567-1348(02)00026-6","ISSN":"1567-1348","issue":"3","journalAbbreviation":"Infection, Genetics and Evolution","page":"191-199","source":"ScienceDirect","title":"Natural nidality in Bolivian hemorrhagic fever and the systematics of the reservoir species","volume":"1","author":[{"family":"Salazar-Bravo","given":"Jorge"},{"family":"Dragoo","given":"Jerry W."},{"family":"Bowen","given":"Michael D."},{"family":"Peters","given":"Clarence J."},{"family":"Ksiazek","given":"Thomas G."},{"family":"Yates","given":"Terry L."}],"issued":{"date-parts":[["2002",5,1]]}}}],"schema":"https://github.com/citation-style-language/schema/raw/master/csl-citation.json"} </w:instrText>
      </w:r>
      <w:ins w:id="121" w:author="Pranav Kulkarni" w:date="2025-09-04T14:51:00Z" w16du:dateUtc="2025-09-04T21:51:00Z">
        <w:r>
          <w:fldChar w:fldCharType="separate"/>
        </w:r>
      </w:ins>
      <w:r w:rsidR="00AF2A3F" w:rsidRPr="00AF2A3F">
        <w:rPr>
          <w:rFonts w:cs="Arial"/>
          <w:kern w:val="0"/>
          <w:vertAlign w:val="superscript"/>
        </w:rPr>
        <w:t>31</w:t>
      </w:r>
      <w:ins w:id="122" w:author="Pranav Kulkarni" w:date="2025-09-04T14:51:00Z" w16du:dateUtc="2025-09-04T21:51:00Z">
        <w:r>
          <w:fldChar w:fldCharType="end"/>
        </w:r>
        <w:r>
          <w:t>. On the other hand, it is highly probable that the NWAs could spill over into non-endemic regions due to changes in human movement patterns as well as changes in the rodent habitats that increased proximity to human settlements.</w:t>
        </w:r>
      </w:ins>
    </w:p>
    <w:p w14:paraId="2B4177D3" w14:textId="44CD50AD" w:rsidR="00096A3B" w:rsidRPr="003C2D3E" w:rsidRDefault="00096A3B" w:rsidP="00096A3B">
      <w:pPr>
        <w:rPr>
          <w:ins w:id="123" w:author="Pranav Kulkarni" w:date="2025-09-04T14:52:00Z" w16du:dateUtc="2025-09-04T21:52:00Z"/>
        </w:rPr>
      </w:pPr>
      <w:ins w:id="124" w:author="Pranav Kulkarni" w:date="2025-09-04T14:52:00Z" w16du:dateUtc="2025-09-04T21:52:00Z">
        <w:r>
          <w:t>In general, the changes in spillover risk corresponded with the predicted changes in the contact pattern of humans and rodent reservoirs</w:t>
        </w:r>
      </w:ins>
      <w:ins w:id="125" w:author="Pranav Kulkarni" w:date="2025-09-04T14:55:00Z" w16du:dateUtc="2025-09-04T21:55:00Z">
        <w:r w:rsidR="001C0A5B">
          <w:t xml:space="preserve"> </w:t>
        </w:r>
      </w:ins>
      <w:ins w:id="126" w:author="Pranav Kulkarni" w:date="2025-09-04T14:56:00Z" w16du:dateUtc="2025-09-04T21:56:00Z">
        <w:r w:rsidR="00E32335">
          <w:t>that was also concluded by</w:t>
        </w:r>
      </w:ins>
      <w:ins w:id="127" w:author="Pranav Kulkarni" w:date="2025-09-04T14:52:00Z" w16du:dateUtc="2025-09-04T21:52:00Z">
        <w:r>
          <w:t xml:space="preserve"> Tsui et al. (2024), where predicting human movements due to adverse climate change or weather patterns in conjunction with habitat changes in non-endemic areas might be necessary to predict the spillover risks </w:t>
        </w:r>
        <w:r>
          <w:fldChar w:fldCharType="begin"/>
        </w:r>
        <w:r>
          <w:instrText xml:space="preserve"> ADDIN ZOTERO_ITEM CSL_CITATION {"citationID":"a229batcc0p","properties":{"formattedCitation":"\\super 32\\nosupersub{}","plainCitation":"32","noteIndex":0},"citationItems":[{"id":659,"uris":["http://zotero.org/groups/5467322/items/73IZZJKZ"],"itemData":{"id":659,"type":"article-journal","abstract":"Health consequences arising from climate change are threatening to offset advances made to reduce the damage of infectious diseases, which vary by region and the resilience of the local health system. Here we discuss how climate change-related migrations and infectious disease burden are linked through various processes, such as the expansion of pathogens into non-endemic areas, overcrowding in new informal settlements, and the increased proximity of disease vectors and susceptible human populations. Countries that are predicted to have the highest burden are those that have made the least contribution to climate change. Further studies are needed to generate robust evidence on the potential consequences of climate change-related human movements and migration, as well as identify effective and bespoke short- and long-term interventions.","container-title":"Nature Climate Change","DOI":"10.1038/s41558-024-02078-z","ISSN":"1758-6798","issue":"8","journalAbbreviation":"Nat. Clim. Chang.","language":"en","license":"2024 Springer Nature Limited","note":"publisher: Nature Publishing Group","page":"793-802","source":"www.nature.com","title":"Impacts of climate change-related human migration on infectious diseases","volume":"14","author":[{"family":"Tsui","given":"Joseph L.-H."},{"family":"Pena","given":"Rosario Evans"},{"family":"Moir","given":"Monika"},{"family":"Inward","given":"Rhys P. D."},{"family":"Wilkinson","given":"Eduan"},{"family":"San","given":"James Emmanuel"},{"family":"Poongavanan","given":"Jenicca"},{"family":"Bajaj","given":"Sumali"},{"family":"Gutierrez","given":"Bernardo"},{"family":"Dasgupta","given":"Abhishek"},{"family":"Oliveira","given":"Tulio","non-dropping-particle":"de"},{"family":"Kraemer","given":"Moritz U. G."},{"family":"Tegally","given":"Houriiyah"},{"family":"Sambaturu","given":"Prathyush"}],"issued":{"date-parts":[["2024",8]]}}}],"schema":"https://github.com/citation-style-language/schema/raw/master/csl-citation.json"} </w:instrText>
        </w:r>
        <w:r>
          <w:fldChar w:fldCharType="separate"/>
        </w:r>
        <w:r w:rsidRPr="00AF4842">
          <w:rPr>
            <w:rFonts w:cs="Arial"/>
            <w:kern w:val="0"/>
            <w:vertAlign w:val="superscript"/>
          </w:rPr>
          <w:t>32</w:t>
        </w:r>
        <w:r>
          <w:fldChar w:fldCharType="end"/>
        </w:r>
        <w:r>
          <w:t xml:space="preserve">. Our outcomes conform with the findings of previous studies which showed that ecological traits of rodent reservoir species in the New World are sensitive to the changes in temperature range and/ or seasonality as well as precipitation patterns and the rainy season </w:t>
        </w:r>
        <w:r>
          <w:fldChar w:fldCharType="begin"/>
        </w:r>
        <w:r>
          <w:instrText xml:space="preserve"> ADDIN ZOTERO_ITEM CSL_CITATION {"citationID":"L3yn0sSc","properties":{"formattedCitation":"\\super 33\\uc0\\u8211{}35\\nosupersub{}","plainCitation":"33–35","noteIndex":0},"citationItems":[{"id":881,"uris":["http://zotero.org/groups/5467322/items/8HYWZMPE"],"itemData":{"id":881,"type":"article-journal","abstract":"Ecologic Studies of Rodent Reservoirs: Their Relevance for Human Health","DOI":"10.3201/eid0404.980403","language":"en-us","source":"wwwnc.cdc.gov","title":"Ecologic Studies of Rodent Reservoirs: Their Relevance for Human Health - Volume 4, Number 4—December 1998 - Emerging Infectious Diseases journal - CDC","title-short":"Ecologic Studies of Rodent Reservoirs","URL":"https://wwwnc.cdc.gov/eid/article/4/4/98-0403_article","author":[{"family":"Mills","given":"James N."},{"family":"Childs","given":"James E."}],"accessed":{"date-parts":[["2025",2,20]]}}},{"id":906,"uris":["http://zotero.org/groups/5467322/items/CFLTTNUW"],"itemData":{"id":906,"type":"article-journal","container-title":"The American Journal of Tropical Medicine and Hygiene","DOI":"10.4269/ajtmh.1992.47.749","ISSN":"0002-9637","issue":"6","page":"749-763","source":"DOI.org (Crossref)","title":"A Longitudinal Study of Junin Virus Activity in the Rodent Reservoir of Agrentine Hemorrhagic Fever","volume":"47","author":[{"family":"Mills","given":"James N."},{"family":"Ellis","given":"Barbara A."},{"family":"McKee","given":"Kelly T."},{"family":"Calderon","given":"Gladys E."},{"family":"Maiztegui","given":"Julio I."},{"family":"Nelson","given":"Gene O."},{"family":"Ksiazek","given":"Thomas G."},{"family":"Peters","given":"Clarence J."},{"family":"Childs","given":"James E."}],"issued":{"date-parts":[["1992",12]]}}},{"id":907,"uris":["http://zotero.org/groups/5467322/items/R5FHXKIN"],"itemData":{"id":907,"type":"article-journal","abstract":"The aim of this work was to establish the relationship between different Argentine hemorrhagic fever (AHF) epidemiological situations found at different sites and the related large-scale environmental conditions. Large-scale environmental records (vegetation index, temperature, precipitation and elevation) were obtained from a series of monthly NOAA satellite images and global databases considered suitable for modeling climatic and other environmental determinants of large-scale biogeographical regions. The temporal variation in vegetation for cycles of winter-summer showed a greater variation in the nonendemic region than in the other two regions. On the other hand, the average of the temporal variation in precipitation in cycles of spring–autumn was more different in the historic region than in the other two regions, and land surface temperatures in cycles of spring–autumn showed differences between the epidemic region and the other two regions. We found good separation among the epidemic, historic and nonendemic sites, with the greatest difference found between epidemic and nonendemic sites. The classification of sites showed a tendency for grouping according to the epidemiological situation, but there was some variation. It seems possible to establish a close relationship between the state of AHF incidence and the environmental history of sites suggesting the possibility of predicting epidemiological behavior using environmental conditions derived from satellite data.","container-title":"Ecological Research","DOI":"10.1007/s11284-007-0371-2","ISSN":"1440-1703","issue":"1","journalAbbreviation":"Ecol Res","language":"en","page":"217-225","source":"Springer Link","title":"On the relationship between the environmental history and the epidemiological situation of Argentine hemorrhagic fever","volume":"23","author":[{"family":"Polop","given":"Francisco"},{"family":"Provensal","given":"Cecilia"},{"family":"Scavuzzo","given":"Marcelo"},{"family":"Lamfri","given":"Mario"},{"family":"Calderón","given":"Gladys"},{"family":"Polop","given":"Jaime"}],"issued":{"date-parts":[["2008",1,1]]}}}],"schema":"https://github.com/citation-style-language/schema/raw/master/csl-citation.json"} </w:instrText>
        </w:r>
        <w:r>
          <w:fldChar w:fldCharType="separate"/>
        </w:r>
        <w:r w:rsidRPr="00AF4842">
          <w:rPr>
            <w:rFonts w:cs="Arial"/>
            <w:kern w:val="0"/>
            <w:vertAlign w:val="superscript"/>
          </w:rPr>
          <w:t>33–35</w:t>
        </w:r>
        <w:r>
          <w:fldChar w:fldCharType="end"/>
        </w:r>
        <w:r>
          <w:t xml:space="preserve">. Secondary effects of climate change such as alterations in anthropogenic land use and subsequent effects on disease dynamics have also been reported previously </w:t>
        </w:r>
        <w:r>
          <w:fldChar w:fldCharType="begin"/>
        </w:r>
        <w:r>
          <w:instrText xml:space="preserve"> ADDIN ZOTERO_ITEM CSL_CITATION {"citationID":"NPPoBEp7","properties":{"formattedCitation":"\\super 36\\nosupersub{}","plainCitation":"36","noteIndex":0},"citationItems":[{"id":885,"uris":["http://zotero.org/groups/5467322/items/7CIRQ966"],"itemData":{"id":885,"type":"article-journal","abstract":"In the Americas, infectious viral diseases caused by viruses of the genus Mammarenavirus have been reported since the 1960s. Such diseases have commonly been associated with land use changes, which favor abundance of generalist rodent species. In the Americas—where the rates of land use change are among the highest worldwide—at least 1326 of all 2277 known rodent species have been reported. We conducted a literature review of studies between 1960 and 2020, to establish the current and historical knowledge about genotypes of mammarenaviruses and their rodent reservoirs in the Americas. Our overall goal was to show the importance of focusing research efforts on the American continent, since the conditions exist for future viral hemorrhagic fever (VHF) outbreaks caused by rodent-borne viruses, in turn, carried by widely distributed rodents. We found 47 species identified down to the species level, and one species identified only down to the genus level (Oryzomys sp.), reported in the Americas as reservoirs of mammarenaviruses, most these are ecological generalists. These species associate with 29 genotypes of Mammarenavirus, seven of which have been linked to VHFs in humans. We also highlight the need to monitor these species, in order to prevent viral disease outbreaks in the region.","container-title":"EcoHealth","DOI":"10.1007/s10393-022-01580-0","ISSN":"1612-9210","issue":"1","journalAbbreviation":"EcoHealth","language":"en","page":"22-39","source":"Springer Link","title":"A Review of Mammarenaviruses and Rodent Reservoirs in the Americas","volume":"19","author":[{"family":"Tapia-Ramírez","given":"Gloria"},{"family":"Lorenzo","given":"Consuelo"},{"family":"Navarrete","given":"Darío"},{"family":"Carrillo-Reyes","given":"Arturo"},{"family":"Retana","given":"Óscar"},{"family":"Carrasco-Hernández","given":"Rocío"}],"issued":{"date-parts":[["2022",3,1]]}}}],"schema":"https://github.com/citation-style-language/schema/raw/master/csl-citation.json"} </w:instrText>
        </w:r>
        <w:r>
          <w:fldChar w:fldCharType="separate"/>
        </w:r>
        <w:r w:rsidRPr="00AF4842">
          <w:rPr>
            <w:rFonts w:cs="Arial"/>
            <w:kern w:val="0"/>
            <w:vertAlign w:val="superscript"/>
          </w:rPr>
          <w:t>36</w:t>
        </w:r>
        <w:r>
          <w:fldChar w:fldCharType="end"/>
        </w:r>
        <w:r>
          <w:t xml:space="preserve">. Due to changing ecological conditions, rodent life cycle disruptions are expected, which may lead to population booms in previously non-habitable zones for the species that maintain viral reservoirs </w:t>
        </w:r>
        <w:r>
          <w:fldChar w:fldCharType="begin"/>
        </w:r>
        <w:r>
          <w:instrText xml:space="preserve"> ADDIN ZOTERO_ITEM CSL_CITATION {"citationID":"a12phta9uir","properties":{"formattedCitation":"\\super 37\\nosupersub{}","plainCitation":"37","noteIndex":0},"citationItems":[{"id":1062,"uris":["http://zotero.org/groups/5467322/items/RIWG7MZH"],"itemData":{"id":1062,"type":"article-journal","container-title":"Trends in Ecology &amp; Evolution","DOI":"10.1016/j.tree.2011.02.012","ISSN":"0169-5347","issue":"5","language":"en","license":"https://www.elsevier.com/tdm/userlicense/1.0/","note":"publisher: Elsevier BV","page":"249-259","source":"Crossref","title":"Improving assessment and modelling of climate change impacts on global terrestrial biodiversity","volume":"26","author":[{"family":"McMahon","given":"Sean M."},{"family":"Harrison","given":"Sandy P."},{"family":"Armbruster","given":"W. Scott"},{"family":"Bartlein","given":"Patrick J."},{"family":"Beale","given":"Colin M."},{"family":"Edwards","given":"Mary E."},{"family":"Kattge","given":"Jens"},{"family":"Midgley","given":"Guy"},{"family":"Morin","given":"Xavier"},{"family":"Prentice","given":"I. Colin"}],"issued":{"date-parts":[["2011",5]]}}}],"schema":"https://github.com/citation-style-language/schema/raw/master/csl-citation.json"} </w:instrText>
        </w:r>
        <w:r>
          <w:fldChar w:fldCharType="separate"/>
        </w:r>
        <w:r w:rsidRPr="00AF4842">
          <w:rPr>
            <w:rFonts w:cs="Arial"/>
            <w:kern w:val="0"/>
            <w:vertAlign w:val="superscript"/>
          </w:rPr>
          <w:t>37</w:t>
        </w:r>
        <w:r>
          <w:fldChar w:fldCharType="end"/>
        </w:r>
        <w:r>
          <w:t xml:space="preserve">. </w:t>
        </w:r>
      </w:ins>
    </w:p>
    <w:p w14:paraId="2E5D1D2B" w14:textId="2EF64FC4" w:rsidR="00096A3B" w:rsidDel="009F42EB" w:rsidRDefault="00096A3B" w:rsidP="009F42EB">
      <w:pPr>
        <w:rPr>
          <w:del w:id="128" w:author="Pranav Kulkarni" w:date="2025-09-04T14:52:00Z" w16du:dateUtc="2025-09-04T21:52:00Z"/>
        </w:rPr>
      </w:pPr>
      <w:moveToRangeStart w:id="129" w:author="Pranav Kulkarni" w:date="2025-09-04T14:52:00Z" w:name="move207889967"/>
      <w:moveTo w:id="130" w:author="Pranav Kulkarni" w:date="2025-09-04T14:52:00Z" w16du:dateUtc="2025-09-04T21:52:00Z">
        <w:r>
          <w:t xml:space="preserve">The drastic changes predicted in the habitats of the rodent reservoirs in both climate change scenarios could be explained by the changing temperature and precipitation conditions along with more days with extreme climate. </w:t>
        </w:r>
        <w:del w:id="131" w:author="Pranav Kulkarni" w:date="2025-09-04T14:56:00Z" w16du:dateUtc="2025-09-04T21:56:00Z">
          <w:r w:rsidDel="00EB6D1D">
            <w:delText xml:space="preserve">The adverse climate conditions also lead to changes in food and shelter availability with changes in vegetation that indirectly affect the habitats of wild rodents to a large degree </w:delText>
          </w:r>
          <w:r w:rsidDel="00EB6D1D">
            <w:fldChar w:fldCharType="begin"/>
          </w:r>
          <w:r w:rsidDel="00EB6D1D">
            <w:delInstrText xml:space="preserve"> ADDIN ZOTERO_ITEM CSL_CITATION {"citationID":"a15mqgop9o6","properties":{"formattedCitation":"\\super 38\\nosupersub{}","plainCitation":"38","noteIndex":0},"citationItems":[{"id":1063,"uris":["http://zotero.org/groups/5467322/items/P3RXT9YE"],"itemData":{"id":1063,"type":"article-journal","abstract":"Consequences of shifting species distributions                      Climate change is causing geographical redistribution of plant and animal species globally. These distributional shifts are leading to new ecosystems and ecological communities, changes that will affect human society. Pecl            et al.            review these current and future impacts and assess their implications for sustainable development goals.                                Science            , this issue p.            eaai9214","container-title":"Science","DOI":"10.1126/science.aai9214","ISSN":"0036-8075, 1095-9203","issue":"6332","language":"en","license":"http://www.sciencemag.org/about/science-licenses-journal-article-reuse","note":"publisher: American Association for the Advancement of Science (AAAS)","source":"Crossref","title":"Biodiversity redistribution under climate change: Impacts on ecosystems and human well-being","title-short":"Biodiversity redistribution under climate change","URL":"https://www.science.org/doi/10.1126/science.aai9214","volume":"355","author":[{"family":"Pecl","given":"Gretta T."},{"family":"Araújo","given":"Miguel B."},{"family":"Bell","given":"Johann D."},{"family":"Blanchard","given":"Julia"},{"family":"Bonebrake","given":"Timothy C."},{"family":"Chen","given":"I-Ching"},{"family":"Clark","given":"Timothy D."},{"family":"Colwell","given":"Robert K."},{"family":"Danielsen","given":"Finn"},{"family":"Evengård","given":"Birgitta"},{"family":"Falconi","given":"Lorena"},{"family":"Ferrier","given":"Simon"},{"family":"Frusher","given":"Stewart"},{"family":"Garcia","given":"Raquel A."},{"family":"Griffis","given":"Roger B."},{"family":"Hobday","given":"Alistair J."},{"family":"Janion-Scheepers","given":"Charlene"},{"family":"Jarzyna","given":"Marta A."},{"family":"Jennings","given":"Sarah"},{"family":"Lenoir","given":"Jonathan"},{"family":"Linnetved","given":"Hlif I."},{"family":"Martin","given":"Victoria Y."},{"family":"McCormack","given":"Phillipa C."},{"family":"McDonald","given":"Jan"},{"family":"Mitchell","given":"Nicola J."},{"family":"Mustonen","given":"Tero"},{"family":"Pandolfi","given":"John M."},{"family":"Pettorelli","given":"Nathalie"},{"family":"Popova","given":"Ekaterina"},{"family":"Robinson","given":"Sharon A."},{"family":"Scheffers","given":"Brett R."},{"family":"Shaw","given":"Justine D."},{"family":"Sorte","given":"Cascade J. B."},{"family":"Strugnell","given":"Jan M."},{"family":"Sunday","given":"Jennifer M."},{"family":"Tuanmu","given":"Mao-Ning"},{"family":"Vergés","given":"Adriana"},{"family":"Villanueva","given":"Cecilia"},{"family":"Wernberg","given":"Thomas"},{"family":"Wapstra","given":"Erik"},{"family":"Williams","given":"Stephen E."}],"accessed":{"date-parts":[["2025",7,10]]},"issued":{"date-parts":[["2017",3,31]]}}}],"schema":"https://github.com/citation-style-language/schema/raw/master/csl-citation.json"} </w:delInstrText>
          </w:r>
          <w:r w:rsidDel="00EB6D1D">
            <w:fldChar w:fldCharType="separate"/>
          </w:r>
          <w:r w:rsidRPr="00AF4842" w:rsidDel="00EB6D1D">
            <w:rPr>
              <w:rFonts w:cs="Arial"/>
              <w:kern w:val="0"/>
              <w:vertAlign w:val="superscript"/>
            </w:rPr>
            <w:delText>38</w:delText>
          </w:r>
          <w:r w:rsidDel="00EB6D1D">
            <w:fldChar w:fldCharType="end"/>
          </w:r>
          <w:r w:rsidDel="00EB6D1D">
            <w:delText xml:space="preserve">. </w:delText>
          </w:r>
        </w:del>
        <w:r>
          <w:t>Considering that all six of the NWA reservoirs are highly adaptable,</w:t>
        </w:r>
        <w:r w:rsidDel="1DAA07A1">
          <w:t xml:space="preserve"> </w:t>
        </w:r>
        <w:r>
          <w:t xml:space="preserve">habitat changes are expected without significant loss in population size </w:t>
        </w:r>
        <w:r>
          <w:fldChar w:fldCharType="begin"/>
        </w:r>
      </w:moveTo>
      <w:r w:rsidR="00AF2A3F">
        <w:instrText xml:space="preserve"> ADDIN ZOTERO_ITEM CSL_CITATION {"citationID":"a2ev028fr1","properties":{"formattedCitation":"\\super 25\\nosupersub{}","plainCitation":"25","noteIndex":0},"citationItems":[{"id":1057,"uris":["http://zotero.org/groups/5467322/items/2467ZHNR"],"itemData":{"id":1057,"type":"book","ISBN":"0-8018-8494-2","publisher":"JHU Press","title":"Mammals of South America","author":[{"family":"Lord","given":"Rexford D."}],"issued":{"date-parts":[["2007"]]}}}],"schema":"https://github.com/citation-style-language/schema/raw/master/csl-citation.json"} </w:instrText>
      </w:r>
      <w:moveTo w:id="132" w:author="Pranav Kulkarni" w:date="2025-09-04T14:52:00Z" w16du:dateUtc="2025-09-04T21:52:00Z">
        <w:r>
          <w:fldChar w:fldCharType="separate"/>
        </w:r>
      </w:moveTo>
      <w:r w:rsidR="00AF2A3F" w:rsidRPr="00AF2A3F">
        <w:rPr>
          <w:rFonts w:cs="Arial"/>
          <w:kern w:val="0"/>
          <w:vertAlign w:val="superscript"/>
        </w:rPr>
        <w:t>25</w:t>
      </w:r>
      <w:moveTo w:id="133" w:author="Pranav Kulkarni" w:date="2025-09-04T14:52:00Z" w16du:dateUtc="2025-09-04T21:52:00Z">
        <w:r>
          <w:fldChar w:fldCharType="end"/>
        </w:r>
        <w:r>
          <w:t xml:space="preserve">. Our predicted widespread habitat distribution for all six rodent species also signals a possible fragmentation of rodent habitats in the future. Particularly for MACV and JUNV, habitat fragmentation is expected in the future in all climate change scenarios for Andean foothill biomes as well as grasslands in northern Argentina, Bolivia and neighboring Paraguay and Chile. </w:t>
        </w:r>
        <w:r>
          <w:fldChar w:fldCharType="begin"/>
        </w:r>
      </w:moveTo>
      <w:r w:rsidR="00AF2A3F">
        <w:instrText xml:space="preserve"> ADDIN ZOTERO_ITEM CSL_CITATION {"citationID":"am9rs8p4po","properties":{"formattedCitation":"\\super 38\\nosupersub{}","plainCitation":"38","noteIndex":0},"citationItems":[{"id":1064,"uris":["http://zotero.org/groups/5467322/items/KHYCSAUY"],"itemData":{"id":1064,"type":"article-journal","container-title":"Environmental Impact Assessment Review","DOI":"10.1016/j.eiar.2022.106815","ISSN":"0195-9255","language":"en","license":"https://www.elsevier.com/tdm/userlicense/1.0/","note":"publisher: Elsevier BV","page":"106815","source":"Crossref","title":"Degradation of South American biomes: What to expect for the future?","title-short":"Degradation of South American biomes","volume":"96","author":[{"family":"Delgado","given":"Rafael Coll"},{"family":"De Santana","given":"Romário Oliveira"},{"family":"Gelsleichter","given":"Yuri Andrei"},{"family":"Pereira","given":"Marcos Gervasio"}],"issued":{"date-parts":[["2022",9]]}}}],"schema":"https://github.com/citation-style-language/schema/raw/master/csl-citation.json"} </w:instrText>
      </w:r>
      <w:moveTo w:id="134" w:author="Pranav Kulkarni" w:date="2025-09-04T14:52:00Z" w16du:dateUtc="2025-09-04T21:52:00Z">
        <w:r>
          <w:fldChar w:fldCharType="separate"/>
        </w:r>
      </w:moveTo>
      <w:r w:rsidR="00AF2A3F" w:rsidRPr="00AF2A3F">
        <w:rPr>
          <w:rFonts w:cs="Arial"/>
          <w:kern w:val="0"/>
          <w:vertAlign w:val="superscript"/>
        </w:rPr>
        <w:t>38</w:t>
      </w:r>
      <w:moveTo w:id="135" w:author="Pranav Kulkarni" w:date="2025-09-04T14:52:00Z" w16du:dateUtc="2025-09-04T21:52:00Z">
        <w:r>
          <w:fldChar w:fldCharType="end"/>
        </w:r>
        <w:r>
          <w:t xml:space="preserve">. </w:t>
        </w:r>
      </w:moveTo>
    </w:p>
    <w:p w14:paraId="32CC8F29" w14:textId="77777777" w:rsidR="009F42EB" w:rsidRDefault="009F42EB" w:rsidP="00096A3B">
      <w:pPr>
        <w:spacing w:line="259" w:lineRule="auto"/>
        <w:rPr>
          <w:ins w:id="136" w:author="Pranav Kulkarni" w:date="2025-09-04T15:09:00Z" w16du:dateUtc="2025-09-04T22:09:00Z"/>
        </w:rPr>
      </w:pPr>
    </w:p>
    <w:p w14:paraId="28206450" w14:textId="5352CAE5" w:rsidR="00346361" w:rsidRPr="00346361" w:rsidDel="008A0970" w:rsidRDefault="009F42EB" w:rsidP="008A0970">
      <w:pPr>
        <w:ind w:firstLine="270"/>
        <w:rPr>
          <w:del w:id="137" w:author="Pranav Kulkarni" w:date="2025-09-04T15:09:00Z" w16du:dateUtc="2025-09-04T22:09:00Z"/>
        </w:rPr>
        <w:pPrChange w:id="138" w:author="Pranav Kulkarni" w:date="2025-09-04T15:09:00Z" w16du:dateUtc="2025-09-04T22:09:00Z">
          <w:pPr>
            <w:pStyle w:val="Heading2"/>
          </w:pPr>
        </w:pPrChange>
      </w:pPr>
      <w:ins w:id="139" w:author="Pranav Kulkarni" w:date="2025-09-04T15:09:00Z" w16du:dateUtc="2025-09-04T22:09:00Z">
        <w:r>
          <w:t xml:space="preserve">Our models predicted increased risk in non-endemic regions that might be ill-equipped in their public health apparatus to deal with large scale outbreaks. As climate </w:t>
        </w:r>
        <w:r w:rsidRPr="00944542">
          <w:t xml:space="preserve">continues to change, </w:t>
        </w:r>
        <w:r>
          <w:t xml:space="preserve">disease </w:t>
        </w:r>
        <w:r w:rsidRPr="00944542">
          <w:t xml:space="preserve">reservoirs </w:t>
        </w:r>
        <w:r>
          <w:t>will adapt by changing habitat patterns which will in turn increase the reservoir-to-human contacts that can lead to outbreaks. Flexible prediction frameworks such as this can be instrumental in identifying and monitoring high risk hotspot zones for zoonotic outbreaks. Considering that the global climate trajectory is along the lines of the moderate climate change scenario, our predictions are particularly salient for the responsible public health systems in terms of prioritizing surveillance and close monitoring of potential outbreak hotspots thereby making efficient use of scarce health resources. Furthermore, our methodological framework</w:t>
        </w:r>
        <w:r w:rsidRPr="00DC564F">
          <w:t xml:space="preserve"> </w:t>
        </w:r>
        <w:r>
          <w:t>for these diseases can be adapted</w:t>
        </w:r>
        <w:r w:rsidRPr="00DC564F">
          <w:t xml:space="preserve"> to other </w:t>
        </w:r>
        <w:r>
          <w:t xml:space="preserve">neglected </w:t>
        </w:r>
        <w:r w:rsidRPr="00DC564F">
          <w:t xml:space="preserve">diseases, </w:t>
        </w:r>
        <w:r>
          <w:t xml:space="preserve">as well as </w:t>
        </w:r>
        <w:r w:rsidRPr="00DC564F">
          <w:t>other climate scenarios</w:t>
        </w:r>
        <w:r>
          <w:t xml:space="preserve"> that can serve as templates for global health agencies to prioritize at-risk communities and countries facing disproportionately large health burdens due to outbreak risks</w:t>
        </w:r>
        <w:r w:rsidRPr="00DC564F">
          <w:t>.</w:t>
        </w:r>
      </w:ins>
      <w:moveToRangeEnd w:id="129"/>
    </w:p>
    <w:p w14:paraId="0E5D1BA9" w14:textId="09E845D9" w:rsidR="001C5B5B" w:rsidDel="00734282" w:rsidRDefault="001C5B5B" w:rsidP="008A0970">
      <w:pPr>
        <w:pStyle w:val="Heading1"/>
        <w:ind w:firstLine="270"/>
        <w:rPr>
          <w:del w:id="140" w:author="Pranav Kulkarni" w:date="2025-09-04T14:43:00Z" w16du:dateUtc="2025-09-04T21:43:00Z"/>
        </w:rPr>
        <w:pPrChange w:id="141" w:author="Pranav Kulkarni" w:date="2025-09-04T15:09:00Z" w16du:dateUtc="2025-09-04T22:09:00Z">
          <w:pPr>
            <w:pStyle w:val="Heading1"/>
          </w:pPr>
        </w:pPrChange>
      </w:pPr>
      <w:del w:id="142" w:author="Pranav Kulkarni" w:date="2025-09-04T14:43:00Z" w16du:dateUtc="2025-09-04T21:43:00Z">
        <w:r w:rsidDel="00734282">
          <w:delText>Discussion</w:delText>
        </w:r>
      </w:del>
    </w:p>
    <w:p w14:paraId="38AF7075" w14:textId="6BF126E6" w:rsidR="00056860" w:rsidDel="00734282" w:rsidRDefault="72354F96" w:rsidP="008A0970">
      <w:pPr>
        <w:pStyle w:val="Heading1"/>
        <w:ind w:firstLine="270"/>
        <w:rPr>
          <w:del w:id="143" w:author="Pranav Kulkarni" w:date="2025-09-04T14:43:00Z" w16du:dateUtc="2025-09-04T21:43:00Z"/>
        </w:rPr>
        <w:pPrChange w:id="144" w:author="Pranav Kulkarni" w:date="2025-09-04T15:09:00Z" w16du:dateUtc="2025-09-04T22:09:00Z">
          <w:pPr/>
        </w:pPrChange>
      </w:pPr>
      <w:del w:id="145" w:author="Pranav Kulkarni" w:date="2025-09-04T14:43:00Z" w16du:dateUtc="2025-09-04T21:43:00Z">
        <w:r w:rsidDel="00734282">
          <w:delText>This</w:delText>
        </w:r>
        <w:r w:rsidR="4D667864" w:rsidDel="00734282">
          <w:delText xml:space="preserve"> study aimed to establish</w:delText>
        </w:r>
        <w:r w:rsidR="30504F7F" w:rsidDel="00734282">
          <w:delText xml:space="preserve"> the long-term impacts of climate change and associated </w:delText>
        </w:r>
        <w:r w:rsidR="00F40ABD" w:rsidDel="00734282">
          <w:delText>anthropogenic</w:delText>
        </w:r>
        <w:r w:rsidR="30504F7F" w:rsidDel="00734282">
          <w:delText xml:space="preserve"> features on the risk of NWA zoonotic spillover in South America. </w:delText>
        </w:r>
      </w:del>
      <w:del w:id="146" w:author="Pranav Kulkarni" w:date="2025-09-04T14:42:00Z" w16du:dateUtc="2025-09-04T21:42:00Z">
        <w:r w:rsidR="30504F7F" w:rsidDel="00035421">
          <w:delText>We predicted</w:delText>
        </w:r>
        <w:r w:rsidR="1E9195FE" w:rsidDel="00035421">
          <w:delText xml:space="preserve"> an</w:delText>
        </w:r>
        <w:r w:rsidR="30504F7F" w:rsidDel="00035421">
          <w:delText xml:space="preserve"> expansion in the </w:delText>
        </w:r>
        <w:r w:rsidR="11D126E4" w:rsidDel="00035421">
          <w:delText>spillover risk</w:delText>
        </w:r>
        <w:r w:rsidR="30504F7F" w:rsidDel="00035421">
          <w:delText xml:space="preserve"> for NWAs beyond the historically reported endemic zones in South America. </w:delText>
        </w:r>
        <w:r w:rsidR="1CFB2E92" w:rsidDel="00035421">
          <w:delText xml:space="preserve">These </w:delText>
        </w:r>
        <w:r w:rsidR="115CA63E" w:rsidDel="00035421">
          <w:delText>historically endemic</w:delText>
        </w:r>
        <w:r w:rsidR="2895EEB8" w:rsidDel="00035421">
          <w:delText xml:space="preserve"> areas</w:delText>
        </w:r>
        <w:r w:rsidR="4FC52809" w:rsidDel="00035421">
          <w:delText xml:space="preserve"> </w:delText>
        </w:r>
        <w:r w:rsidR="30504F7F" w:rsidDel="00035421">
          <w:delText xml:space="preserve">are expected to </w:delText>
        </w:r>
        <w:r w:rsidR="2BFBE80E" w:rsidDel="00035421">
          <w:delText xml:space="preserve">undergo </w:delText>
        </w:r>
        <w:r w:rsidR="30504F7F" w:rsidDel="00035421">
          <w:delText>significant land use changes</w:delText>
        </w:r>
        <w:r w:rsidR="4DE774A7" w:rsidDel="00035421">
          <w:delText xml:space="preserve"> driven by changes in temperature, precipitation and seasonality patterns</w:delText>
        </w:r>
        <w:r w:rsidR="68F11790" w:rsidDel="00035421">
          <w:delText>,</w:delText>
        </w:r>
        <w:r w:rsidR="30504F7F" w:rsidDel="00035421">
          <w:delText xml:space="preserve"> such as </w:delText>
        </w:r>
        <w:r w:rsidR="39E346DC" w:rsidDel="00035421">
          <w:delText xml:space="preserve">the </w:delText>
        </w:r>
        <w:r w:rsidR="30504F7F" w:rsidDel="00035421">
          <w:delText>conversion of forests to arable lands</w:delText>
        </w:r>
        <w:r w:rsidR="17BB7CB0" w:rsidDel="00035421">
          <w:delText xml:space="preserve"> and </w:delText>
        </w:r>
        <w:r w:rsidR="00641AD4" w:rsidDel="00035421">
          <w:delText>(</w:delText>
        </w:r>
        <w:r w:rsidR="30504F7F" w:rsidDel="00035421">
          <w:delText>semi</w:delText>
        </w:r>
        <w:r w:rsidR="00355296" w:rsidDel="00035421">
          <w:delText>-</w:delText>
        </w:r>
        <w:r w:rsidR="00641AD4" w:rsidDel="00035421">
          <w:delText>)</w:delText>
        </w:r>
        <w:r w:rsidR="30504F7F" w:rsidDel="00035421">
          <w:delText xml:space="preserve">urban </w:delText>
        </w:r>
        <w:r w:rsidR="00F40ABD" w:rsidDel="00035421">
          <w:delText>regions</w:delText>
        </w:r>
        <w:r w:rsidR="4538CF24" w:rsidDel="00035421">
          <w:delText>.</w:delText>
        </w:r>
        <w:r w:rsidR="30504F7F" w:rsidDel="00035421">
          <w:delText xml:space="preserve"> Further, we</w:delText>
        </w:r>
      </w:del>
      <w:del w:id="147" w:author="Pranav Kulkarni" w:date="2025-09-04T14:43:00Z" w16du:dateUtc="2025-09-04T21:43:00Z">
        <w:r w:rsidR="30504F7F" w:rsidDel="00734282">
          <w:delText xml:space="preserve"> predicted that certain regions in South America, especially those around </w:delText>
        </w:r>
        <w:r w:rsidR="3C49846F" w:rsidDel="00734282">
          <w:delText xml:space="preserve">international </w:delText>
        </w:r>
        <w:r w:rsidR="30504F7F" w:rsidDel="00734282">
          <w:delText>borders</w:delText>
        </w:r>
        <w:r w:rsidR="0C110B7A" w:rsidDel="00734282">
          <w:delText>,</w:delText>
        </w:r>
        <w:r w:rsidR="30504F7F" w:rsidDel="00734282">
          <w:delText xml:space="preserve"> would see a rise in </w:delText>
        </w:r>
        <w:r w:rsidR="11D126E4" w:rsidDel="00734282">
          <w:delText>outbreaks</w:delText>
        </w:r>
        <w:r w:rsidR="30504F7F" w:rsidDel="00734282">
          <w:delText xml:space="preserve"> due to </w:delText>
        </w:r>
        <w:r w:rsidR="6D986310" w:rsidDel="00734282">
          <w:delText xml:space="preserve">the </w:delText>
        </w:r>
        <w:r w:rsidR="30504F7F" w:rsidDel="00734282">
          <w:delText>overlap</w:delText>
        </w:r>
        <w:r w:rsidR="08D17741" w:rsidDel="00734282">
          <w:delText>ping</w:delText>
        </w:r>
        <w:r w:rsidR="30504F7F" w:rsidDel="00734282">
          <w:delText xml:space="preserve"> of species distributions of NWA rodent reservoirs. We</w:delText>
        </w:r>
        <w:r w:rsidR="36988C67" w:rsidDel="00734282">
          <w:delText xml:space="preserve"> </w:delText>
        </w:r>
        <w:r w:rsidR="11D126E4" w:rsidDel="00734282">
          <w:delText>established</w:delText>
        </w:r>
        <w:r w:rsidR="36988C67" w:rsidDel="00734282">
          <w:delText xml:space="preserve"> that </w:delText>
        </w:r>
        <w:r w:rsidR="11D126E4" w:rsidDel="00734282">
          <w:delText xml:space="preserve">the predicted </w:delText>
        </w:r>
        <w:r w:rsidR="32108E32" w:rsidDel="00734282">
          <w:delText xml:space="preserve">risk of </w:delText>
        </w:r>
        <w:r w:rsidR="041DC66D" w:rsidDel="00734282">
          <w:delText xml:space="preserve">arenavirus </w:delText>
        </w:r>
        <w:r w:rsidR="32108E32" w:rsidDel="00734282">
          <w:delText>zoonotic transmission</w:delText>
        </w:r>
        <w:r w:rsidR="041DC66D" w:rsidDel="00734282">
          <w:delText xml:space="preserve"> and </w:delText>
        </w:r>
        <w:r w:rsidR="77D983FF" w:rsidDel="00734282">
          <w:delText xml:space="preserve">NWA </w:delText>
        </w:r>
        <w:r w:rsidR="36988C67" w:rsidDel="00734282">
          <w:delText>rodent reservoir</w:delText>
        </w:r>
        <w:r w:rsidR="23A3EDEA" w:rsidDel="00734282">
          <w:delText>s</w:delText>
        </w:r>
        <w:r w:rsidR="36988C67" w:rsidDel="00734282">
          <w:delText xml:space="preserve"> </w:delText>
        </w:r>
        <w:r w:rsidR="041DC66D" w:rsidDel="00734282">
          <w:delText xml:space="preserve">are </w:delText>
        </w:r>
        <w:r w:rsidR="36988C67" w:rsidDel="00734282">
          <w:delText xml:space="preserve">sensitive to </w:delText>
        </w:r>
        <w:r w:rsidR="4B82F036" w:rsidDel="00734282">
          <w:delText>different</w:delText>
        </w:r>
        <w:r w:rsidR="1D94A5CE" w:rsidDel="00734282">
          <w:delText xml:space="preserve"> </w:delText>
        </w:r>
        <w:r w:rsidR="30504F7F" w:rsidDel="00734282">
          <w:delText>bioclimatic and land-based features.</w:delText>
        </w:r>
        <w:r w:rsidR="3CF6F4B2" w:rsidDel="00734282">
          <w:delText xml:space="preserve"> </w:delText>
        </w:r>
        <w:r w:rsidR="005C552E" w:rsidDel="00734282">
          <w:delText xml:space="preserve">Through this study we made advances in obtaining insights on </w:delText>
        </w:r>
        <w:r w:rsidR="005C552E" w:rsidRPr="00DC564F" w:rsidDel="00734282">
          <w:delText>under</w:delText>
        </w:r>
        <w:r w:rsidR="005C552E" w:rsidDel="00734282">
          <w:delText>studied</w:delText>
        </w:r>
        <w:r w:rsidR="005C552E" w:rsidRPr="00DC564F" w:rsidDel="00734282">
          <w:delText xml:space="preserve"> but highly impac</w:delText>
        </w:r>
        <w:r w:rsidR="005C552E" w:rsidDel="00734282">
          <w:delText xml:space="preserve">tful zoonotic diseases such as NWAs and the impact of climate change on </w:delText>
        </w:r>
        <w:r w:rsidR="4986804C" w:rsidDel="00734282">
          <w:delText>the</w:delText>
        </w:r>
        <w:r w:rsidR="31858362" w:rsidDel="00734282">
          <w:delText>ir</w:delText>
        </w:r>
        <w:r w:rsidR="005C552E" w:rsidDel="00734282">
          <w:delText xml:space="preserve"> zoonotic risks.</w:delText>
        </w:r>
        <w:r w:rsidR="00E87767" w:rsidDel="00734282">
          <w:delText xml:space="preserve"> </w:delText>
        </w:r>
      </w:del>
      <w:moveFromRangeStart w:id="148" w:author="Pranav Kulkarni" w:date="2025-09-04T14:43:00Z" w:name="move207889402"/>
      <w:moveFrom w:id="149" w:author="Pranav Kulkarni" w:date="2025-09-04T14:43:00Z" w16du:dateUtc="2025-09-04T21:43:00Z">
        <w:del w:id="150" w:author="Pranav Kulkarni" w:date="2025-09-04T14:43:00Z" w16du:dateUtc="2025-09-04T21:43:00Z">
          <w:r w:rsidR="0991AD99" w:rsidDel="00734282">
            <w:delText xml:space="preserve">Our models used </w:delText>
          </w:r>
          <w:r w:rsidR="000A0C82" w:rsidDel="00734282">
            <w:delText xml:space="preserve">an epidemiological </w:delText>
          </w:r>
          <w:r w:rsidR="7015B7E9" w:rsidDel="00734282">
            <w:delText xml:space="preserve">perspective </w:delText>
          </w:r>
          <w:r w:rsidR="0415D386" w:rsidDel="00734282">
            <w:delText xml:space="preserve">to </w:delText>
          </w:r>
          <w:r w:rsidR="000A0C82" w:rsidDel="00734282">
            <w:delText xml:space="preserve">link the habitat patterns of NWA rodent reservoirs </w:delText>
          </w:r>
          <w:r w:rsidR="2D564860" w:rsidDel="00734282">
            <w:delText>to</w:delText>
          </w:r>
          <w:r w:rsidR="000A0C82" w:rsidDel="00734282">
            <w:delText xml:space="preserve"> the possibility of </w:delText>
          </w:r>
          <w:r w:rsidR="4945746B" w:rsidDel="00734282">
            <w:delText xml:space="preserve">a </w:delText>
          </w:r>
          <w:r w:rsidR="000A0C82" w:rsidDel="00734282">
            <w:delText xml:space="preserve">spillover outbreak </w:delText>
          </w:r>
          <w:r w:rsidR="0415D386" w:rsidDel="00734282">
            <w:delText xml:space="preserve">in </w:delText>
          </w:r>
          <w:r w:rsidR="000A0C82" w:rsidDel="00734282">
            <w:delText>humans</w:delText>
          </w:r>
          <w:r w:rsidR="0415D386" w:rsidDel="00734282">
            <w:delText>.</w:delText>
          </w:r>
          <w:r w:rsidR="000A0C82" w:rsidDel="00734282">
            <w:delText xml:space="preserve"> This involved integration of human population and estimated rodent population </w:delText>
          </w:r>
          <w:r w:rsidR="00FB3BC1" w:rsidDel="00734282">
            <w:delText>distributions</w:delText>
          </w:r>
          <w:r w:rsidR="0415D386" w:rsidDel="00734282">
            <w:delText xml:space="preserve"> </w:delText>
          </w:r>
          <w:r w:rsidR="006B2A07" w:rsidDel="00734282">
            <w:delText>to inform</w:delText>
          </w:r>
          <w:r w:rsidR="000A0C82" w:rsidDel="00734282">
            <w:delText xml:space="preserve"> the force-of-infection</w:delText>
          </w:r>
          <w:r w:rsidR="22840D9D" w:rsidDel="00734282">
            <w:delText xml:space="preserve"> metric</w:delText>
          </w:r>
          <w:r w:rsidR="0415D386" w:rsidDel="00734282">
            <w:delText>.</w:delText>
          </w:r>
          <w:r w:rsidR="000A0C82" w:rsidDel="00734282">
            <w:delText xml:space="preserve"> Therefore, </w:delText>
          </w:r>
          <w:r w:rsidR="22450CBA" w:rsidDel="00734282">
            <w:delText>a higher</w:delText>
          </w:r>
          <w:r w:rsidR="000A0C82" w:rsidDel="00734282">
            <w:delText xml:space="preserve"> FOI (representing the spillover risk) was interpreted as a higher probability of the reservoirs’ presence as well as a higher probability of spillover from an infectious reservoir animal to </w:delText>
          </w:r>
          <w:r w:rsidR="42AC0753" w:rsidDel="00734282">
            <w:delText xml:space="preserve">the </w:delText>
          </w:r>
          <w:r w:rsidR="000A0C82" w:rsidDel="00734282">
            <w:delText xml:space="preserve">human(s) it encounters. </w:delText>
          </w:r>
          <w:r w:rsidR="0415D386" w:rsidDel="00734282">
            <w:delText xml:space="preserve">This interpretation was not unlike multiple prior studies that used species distribution models in determining habitat suitability for disease vectors and reservoirs </w:delText>
          </w:r>
          <w:r w:rsidR="000A0C82" w:rsidDel="00734282">
            <w:fldChar w:fldCharType="begin"/>
          </w:r>
          <w:r w:rsidR="00CB43C6" w:rsidDel="00734282">
            <w:delInstrText xml:space="preserve"> ADDIN ZOTERO_ITEM CSL_CITATION {"citationID":"gSchsU8f","properties":{"formattedCitation":"\\super 57\\nosupersub{}","plainCitation":"57","noteIndex":0},"citationItems":[{"id":848,"uris":["http://zotero.org/groups/5467322/items/LRJE6I66"],"itemData":{"id":848,"type":"article-journal","abstract":"&lt;sec&gt;&lt;title&gt;Background&lt;/title&gt;&lt;p&gt;Globally, tick-borne disease is a pervasive and worsening problem that impacts human and domestic animal health, livelihoods, and numerous economies. Species distribution models are useful tools to help address these issues, but many different modeling approaches and environmental data sources exist.&lt;/p&gt;&lt;/sec&gt;&lt;sec&gt;&lt;title&gt;Objective&lt;/title&gt;&lt;p&gt;We conducted a scoping review that examined all available research employing species distribution models to predict occurrence and map tick species to understand the diversity of model strategies, environmental predictors, tick data sources, frequency of climate projects of tick ranges, and types of model validation methods.&lt;/p&gt;&lt;/sec&gt;&lt;sec&gt;&lt;title&gt;Design&lt;/title&gt;&lt;p&gt;Following the PRISMA-ScR checklist, we searched scientific databases for eligible articles, their references, and explored related publications through a graphical tool (&lt;ext-link ext-link-type=\"uri\" xlink:href=\"http://www.connectedpapers.com\" xmlns:xlink=\"http://www.w3.org/1999/xlink\"&gt;www.connectedpapers.com&lt;/ext-link&gt;). Two independent reviewers performed article selection and characterization using &lt;italic&gt;a priori&lt;/italic&gt; criteria.&lt;/p&gt;&lt;/sec&gt;&lt;sec&gt;&lt;title&gt;Results&lt;/title&gt;&lt;p&gt;We describe data collected from 107 peer-reviewed articles that met our inclusion criteria. The literature reflects that tick species distributions have been modeled predominantly in North America and Europe and have mostly modeled the habitat suitability for &lt;italic&gt;Ixodes ricinus&lt;/italic&gt; (&lt;italic&gt;n&lt;/italic&gt; = 23; 21.5%). A wide range of bioclimatic databases and other environmental correlates were utilized among models, but the WorldClim database and its bioclimatic variables 1–19 appeared in 60 (56%) papers. The most frequently chosen modeling approach was MaxEnt, which also appeared in 60 (56%) of papers. Despite the importance of ensemble modeling to reduce bias, only 23 papers (21.5%) employed more than one algorithm, and just six (5.6%) used an ensemble approach that incorporated at least five different modeling methods for comparison. Area under the curve/receiver operating characteristic was the most frequently reported model validation method, utilized in nearly all (98.9%) included studies. Only 21% of papers used future climate scenarios to predict tick range expansion or contraction. Regardless of the representative concentration pathway, six of seven genera were expected to both expand and retract depending on location, while &lt;italic&gt;Ornithodoros&lt;/italic&gt; was predicted to only expand beyond its current range.&lt;/p&gt;&lt;/sec&gt;&lt;sec&gt;&lt;title&gt;Conclusion&lt;/title&gt;&lt;p&gt;Species distribution modeling techniques are useful and widely employed tools for predicting tick habitat suitability and range movement. However, the vast array of methods, data sources, and validation strategies within the SDM literature support the need for standardized protocols for species distribution and ecological niche modeling for tick vectors.&lt;/p&gt;&lt;/sec&gt;","container-title":"Frontiers in Ecology and Evolution","DOI":"10.3389/fevo.2022.893016","ISSN":"2296-701X","journalAbbreviation":"Front. Ecol. Evol.","language":"English","note":"publisher: Frontiers","source":"Frontiers","title":"A Scoping Review of Species Distribution Modeling Methods for Tick Vectors","URL":"https://www.frontiersin.org/journals/ecology-and-evolution/articles/10.3389/fevo.2022.893016/full","volume":"10","author":[{"family":"Kopsco","given":"Heather L."},{"family":"Smith","given":"Rebecca L."},{"family":"Halsey","given":"Samniqueka J."}],"accessed":{"date-parts":[["2025",2,17]]},"issued":{"date-parts":[["2022",6,15]]}}}],"schema":"https://github.com/citation-style-language/schema/raw/master/csl-citation.json"} </w:delInstrText>
          </w:r>
          <w:r w:rsidR="000A0C82" w:rsidDel="00734282">
            <w:fldChar w:fldCharType="separate"/>
          </w:r>
          <w:r w:rsidR="00CB43C6" w:rsidRPr="00CB43C6" w:rsidDel="00734282">
            <w:rPr>
              <w:rFonts w:cs="Arial"/>
              <w:kern w:val="0"/>
              <w:vertAlign w:val="superscript"/>
            </w:rPr>
            <w:delText>57</w:delText>
          </w:r>
          <w:r w:rsidR="000A0C82" w:rsidDel="00734282">
            <w:fldChar w:fldCharType="end"/>
          </w:r>
          <w:r w:rsidR="0415D386" w:rsidDel="00734282">
            <w:delText>.</w:delText>
          </w:r>
        </w:del>
      </w:moveFrom>
      <w:moveFromRangeEnd w:id="148"/>
    </w:p>
    <w:p w14:paraId="65F46A27" w14:textId="1D6E3E44" w:rsidR="001C5B5B" w:rsidDel="00734282" w:rsidRDefault="001C5B5B" w:rsidP="008A0970">
      <w:pPr>
        <w:pStyle w:val="Heading1"/>
        <w:ind w:firstLine="270"/>
        <w:rPr>
          <w:del w:id="151" w:author="Pranav Kulkarni" w:date="2025-09-04T14:43:00Z" w16du:dateUtc="2025-09-04T21:43:00Z"/>
        </w:rPr>
        <w:pPrChange w:id="152" w:author="Pranav Kulkarni" w:date="2025-09-04T15:09:00Z" w16du:dateUtc="2025-09-04T22:09:00Z">
          <w:pPr/>
        </w:pPrChange>
      </w:pPr>
    </w:p>
    <w:p w14:paraId="65EAC2BB" w14:textId="504BB8C1" w:rsidR="001C5B5B" w:rsidDel="008A0970" w:rsidRDefault="001C5B5B" w:rsidP="008A0970">
      <w:pPr>
        <w:pStyle w:val="Heading1"/>
        <w:ind w:firstLine="270"/>
        <w:rPr>
          <w:del w:id="153" w:author="Pranav Kulkarni" w:date="2025-09-04T15:09:00Z" w16du:dateUtc="2025-09-04T22:09:00Z"/>
        </w:rPr>
        <w:pPrChange w:id="154" w:author="Pranav Kulkarni" w:date="2025-09-04T15:09:00Z" w16du:dateUtc="2025-09-04T22:09:00Z">
          <w:pPr>
            <w:pStyle w:val="Heading2"/>
          </w:pPr>
        </w:pPrChange>
      </w:pPr>
      <w:del w:id="155" w:author="Pranav Kulkarni" w:date="2025-09-04T15:09:00Z" w16du:dateUtc="2025-09-04T22:09:00Z">
        <w:r w:rsidDel="008A0970">
          <w:delText>Conclusion</w:delText>
        </w:r>
      </w:del>
    </w:p>
    <w:p w14:paraId="7A3D7831" w14:textId="6045D54C" w:rsidR="001C5B5B" w:rsidRDefault="054983BE" w:rsidP="008A0970">
      <w:pPr>
        <w:ind w:firstLine="270"/>
        <w:pPrChange w:id="156" w:author="Pranav Kulkarni" w:date="2025-09-04T15:09:00Z" w16du:dateUtc="2025-09-04T22:09:00Z">
          <w:pPr/>
        </w:pPrChange>
      </w:pPr>
      <w:del w:id="157" w:author="Pranav Kulkarni" w:date="2025-09-04T15:09:00Z" w16du:dateUtc="2025-09-04T22:09:00Z">
        <w:r w:rsidDel="008A0970">
          <w:delText xml:space="preserve">In this study we developed a novel framework combining species distribution modeling of known disease reservoirs </w:delText>
        </w:r>
        <w:r w:rsidR="7CCCD025" w:rsidDel="008A0970">
          <w:delText xml:space="preserve">with </w:delText>
        </w:r>
        <w:r w:rsidDel="008A0970">
          <w:delText xml:space="preserve">a mathematical interpretation of force of infection calculation to assess the impact of climate change on zoonotic spillover risk for </w:delText>
        </w:r>
        <w:r w:rsidR="69C448C6" w:rsidDel="008A0970">
          <w:delText>NWA</w:delText>
        </w:r>
        <w:r w:rsidR="594D77A2" w:rsidDel="008A0970">
          <w:delText>s</w:delText>
        </w:r>
        <w:r w:rsidDel="008A0970">
          <w:delText xml:space="preserve"> in South America. Our predicted outcomes show that regardless of the </w:delText>
        </w:r>
        <w:r w:rsidR="54478D8F" w:rsidDel="008A0970">
          <w:delText xml:space="preserve">severity of the </w:delText>
        </w:r>
        <w:r w:rsidDel="008A0970">
          <w:delText>climate change scenario, the zoonotic spillover risk and the risk of possible outbreak</w:delText>
        </w:r>
        <w:r w:rsidR="79FB26A9" w:rsidDel="008A0970">
          <w:delText>s</w:delText>
        </w:r>
        <w:r w:rsidDel="008A0970">
          <w:delText xml:space="preserve"> of NWAs will increase and become more widespread in the next two decades. </w:delText>
        </w:r>
        <w:r w:rsidR="00A47A20" w:rsidDel="009F42EB">
          <w:delText xml:space="preserve">Our models </w:delText>
        </w:r>
        <w:r w:rsidR="00200AA4" w:rsidDel="009F42EB">
          <w:delText xml:space="preserve">predicted increased risk in non-endemic regions that might be </w:delText>
        </w:r>
        <w:r w:rsidR="00B60CBF" w:rsidDel="009F42EB">
          <w:delText>ill-equipped in their public health apparatus</w:delText>
        </w:r>
        <w:r w:rsidR="00A47A20" w:rsidDel="009F42EB">
          <w:delText xml:space="preserve"> to deal with large scale outbreaks. </w:delText>
        </w:r>
        <w:r w:rsidR="004F2133" w:rsidDel="009F42EB">
          <w:delText>As climate</w:delText>
        </w:r>
        <w:r w:rsidR="00944542" w:rsidDel="009F42EB">
          <w:delText xml:space="preserve"> </w:delText>
        </w:r>
        <w:r w:rsidR="00944542" w:rsidRPr="00944542" w:rsidDel="009F42EB">
          <w:delText xml:space="preserve">continues to change, </w:delText>
        </w:r>
        <w:r w:rsidR="00944542" w:rsidDel="009F42EB">
          <w:delText xml:space="preserve">disease </w:delText>
        </w:r>
        <w:r w:rsidR="00944542" w:rsidRPr="00944542" w:rsidDel="009F42EB">
          <w:delText xml:space="preserve">reservoirs </w:delText>
        </w:r>
        <w:r w:rsidR="00944542" w:rsidDel="009F42EB">
          <w:delText xml:space="preserve">will adapt </w:delText>
        </w:r>
        <w:r w:rsidR="00F53FAB" w:rsidDel="009F42EB">
          <w:delText xml:space="preserve">by changing habitat patterns which will in turn increase the </w:delText>
        </w:r>
        <w:r w:rsidR="78BA9865" w:rsidDel="009F42EB">
          <w:delText>reservoir-to-</w:delText>
        </w:r>
        <w:r w:rsidR="00F53FAB" w:rsidDel="009F42EB">
          <w:delText>human</w:delText>
        </w:r>
        <w:r w:rsidR="00B508B3" w:rsidDel="009F42EB">
          <w:delText xml:space="preserve"> contacts that can lead to outbreaks.</w:delText>
        </w:r>
        <w:r w:rsidR="004F2133" w:rsidDel="009F42EB">
          <w:delText xml:space="preserve"> </w:delText>
        </w:r>
        <w:r w:rsidDel="009F42EB">
          <w:delText xml:space="preserve">Flexible </w:delText>
        </w:r>
        <w:r w:rsidR="6F67A333" w:rsidDel="009F42EB">
          <w:delText xml:space="preserve">prediction </w:delText>
        </w:r>
        <w:r w:rsidDel="009F42EB">
          <w:delText xml:space="preserve">frameworks such as this can be instrumental </w:delText>
        </w:r>
        <w:r w:rsidR="1207DCD4" w:rsidDel="009F42EB">
          <w:delText>in</w:delText>
        </w:r>
        <w:r w:rsidDel="009F42EB">
          <w:delText xml:space="preserve"> identify</w:delText>
        </w:r>
        <w:r w:rsidR="752EC13D" w:rsidDel="009F42EB">
          <w:delText>ing</w:delText>
        </w:r>
        <w:r w:rsidDel="009F42EB">
          <w:delText xml:space="preserve"> and monitor</w:delText>
        </w:r>
        <w:r w:rsidR="188212C8" w:rsidDel="009F42EB">
          <w:delText>ing</w:delText>
        </w:r>
        <w:r w:rsidDel="009F42EB">
          <w:delText xml:space="preserve"> high risk hotspot zones </w:delText>
        </w:r>
        <w:r w:rsidR="07DCAD02" w:rsidDel="009F42EB">
          <w:delText>for</w:delText>
        </w:r>
        <w:r w:rsidDel="009F42EB">
          <w:delText xml:space="preserve"> zoonotic outbreaks. </w:delText>
        </w:r>
        <w:r w:rsidR="00AD6F28" w:rsidDel="009F42EB">
          <w:delText xml:space="preserve">Considering that </w:delText>
        </w:r>
        <w:r w:rsidR="00330529" w:rsidDel="009F42EB">
          <w:delText xml:space="preserve">the global climate trajectory is along the lines of the moderate climate change scenario, our predictions </w:delText>
        </w:r>
        <w:r w:rsidR="002471BE" w:rsidDel="009F42EB">
          <w:delText xml:space="preserve">are particularly salient for </w:delText>
        </w:r>
        <w:r w:rsidR="009D2950" w:rsidDel="009F42EB">
          <w:delText xml:space="preserve">the </w:delText>
        </w:r>
        <w:r w:rsidR="009E6BB5" w:rsidDel="009F42EB">
          <w:delText>responsible</w:delText>
        </w:r>
        <w:r w:rsidR="009D2950" w:rsidDel="009F42EB">
          <w:delText xml:space="preserve"> </w:delText>
        </w:r>
        <w:r w:rsidR="002471BE" w:rsidDel="009F42EB">
          <w:delText xml:space="preserve">public health </w:delText>
        </w:r>
        <w:r w:rsidR="009D2950" w:rsidDel="009F42EB">
          <w:delText>systems</w:delText>
        </w:r>
        <w:r w:rsidR="003E47DC" w:rsidDel="009F42EB">
          <w:delText xml:space="preserve"> in terms of prioritizing surveillance and close monitoring of potential outbreak hotspots</w:delText>
        </w:r>
        <w:r w:rsidR="00D62C53" w:rsidDel="009F42EB">
          <w:delText xml:space="preserve"> thereby making efficient use of scarce health resources</w:delText>
        </w:r>
        <w:r w:rsidR="003E47DC" w:rsidDel="009F42EB">
          <w:delText xml:space="preserve">. </w:delText>
        </w:r>
        <w:r w:rsidR="00D62C53" w:rsidDel="009F42EB">
          <w:delText>Furthermore, o</w:delText>
        </w:r>
        <w:r w:rsidR="00D857E1" w:rsidDel="009F42EB">
          <w:delText>ur methodological framework</w:delText>
        </w:r>
        <w:r w:rsidR="00DC564F" w:rsidRPr="00DC564F" w:rsidDel="009F42EB">
          <w:delText xml:space="preserve"> </w:delText>
        </w:r>
        <w:r w:rsidR="00D857E1" w:rsidDel="009F42EB">
          <w:delText>for these diseases can be adapted</w:delText>
        </w:r>
        <w:r w:rsidR="00DC564F" w:rsidRPr="00DC564F" w:rsidDel="009F42EB">
          <w:delText xml:space="preserve"> to other </w:delText>
        </w:r>
        <w:r w:rsidR="00D857E1" w:rsidDel="009F42EB">
          <w:delText xml:space="preserve">neglected </w:delText>
        </w:r>
        <w:r w:rsidR="00DC564F" w:rsidRPr="00DC564F" w:rsidDel="009F42EB">
          <w:delText xml:space="preserve">diseases, </w:delText>
        </w:r>
        <w:r w:rsidR="3BB781E7" w:rsidDel="009F42EB">
          <w:delText xml:space="preserve">as well as </w:delText>
        </w:r>
        <w:r w:rsidR="00DC564F" w:rsidRPr="00DC564F" w:rsidDel="009F42EB">
          <w:delText>other climate scenarios</w:delText>
        </w:r>
        <w:r w:rsidR="00D62C53" w:rsidDel="009F42EB">
          <w:delText xml:space="preserve"> that can serve as templates for global health agencies to prioritize at-risk communities and countries </w:delText>
        </w:r>
        <w:r w:rsidR="00DC3502" w:rsidDel="009F42EB">
          <w:delText>facing disproportionately large health burdens due to outbreak risks</w:delText>
        </w:r>
        <w:r w:rsidR="00DC564F" w:rsidRPr="00DC564F" w:rsidDel="009F42EB">
          <w:delText>.</w:delText>
        </w:r>
      </w:del>
    </w:p>
    <w:p w14:paraId="652D0BB4" w14:textId="77777777" w:rsidR="00940FE8" w:rsidRDefault="00940FE8" w:rsidP="00940FE8"/>
    <w:p w14:paraId="3F611458" w14:textId="358C14EB" w:rsidR="0021642B" w:rsidRPr="00B70BD0" w:rsidRDefault="0021642B" w:rsidP="0049028D"/>
    <w:p w14:paraId="00A91497" w14:textId="4E0733EF" w:rsidR="00073632" w:rsidRPr="00C1167A" w:rsidRDefault="00073632" w:rsidP="008F6F3B">
      <w:pPr>
        <w:pStyle w:val="Heading1"/>
      </w:pPr>
      <w:r w:rsidRPr="00C1167A">
        <w:t>References</w:t>
      </w:r>
    </w:p>
    <w:p w14:paraId="443972CA" w14:textId="77777777" w:rsidR="00AF2A3F" w:rsidRPr="00AF2A3F" w:rsidRDefault="005D1657" w:rsidP="00AF2A3F">
      <w:pPr>
        <w:pStyle w:val="Bibliography"/>
        <w:rPr>
          <w:rFonts w:cs="Arial"/>
        </w:rPr>
      </w:pPr>
      <w:r>
        <w:t xml:space="preserve"> </w:t>
      </w:r>
      <w:r w:rsidR="00D43F3D">
        <w:fldChar w:fldCharType="begin"/>
      </w:r>
      <w:r w:rsidR="00AF2A3F">
        <w:instrText xml:space="preserve"> ADDIN ZOTERO_BIBL {"uncited":[],"omitted":[],"custom":[]} CSL_BIBLIOGRAPHY </w:instrText>
      </w:r>
      <w:r w:rsidR="00D43F3D">
        <w:fldChar w:fldCharType="separate"/>
      </w:r>
      <w:r w:rsidR="00AF2A3F" w:rsidRPr="00AF2A3F">
        <w:rPr>
          <w:rFonts w:cs="Arial"/>
        </w:rPr>
        <w:t>1.</w:t>
      </w:r>
      <w:r w:rsidR="00AF2A3F" w:rsidRPr="00AF2A3F">
        <w:rPr>
          <w:rFonts w:cs="Arial"/>
        </w:rPr>
        <w:tab/>
        <w:t xml:space="preserve">Mora, C. et al. Over half of known human pathogenic diseases can be aggravated by climate change. Nat. Clim. Change </w:t>
      </w:r>
      <w:r w:rsidR="00AF2A3F" w:rsidRPr="00AF2A3F">
        <w:rPr>
          <w:rFonts w:cs="Arial"/>
          <w:b/>
          <w:bCs/>
        </w:rPr>
        <w:t>12</w:t>
      </w:r>
      <w:r w:rsidR="00AF2A3F" w:rsidRPr="00AF2A3F">
        <w:rPr>
          <w:rFonts w:cs="Arial"/>
        </w:rPr>
        <w:t>, 869–875 (2022).</w:t>
      </w:r>
    </w:p>
    <w:p w14:paraId="6AF599A1" w14:textId="77777777" w:rsidR="00AF2A3F" w:rsidRPr="00AF2A3F" w:rsidRDefault="00AF2A3F" w:rsidP="00AF2A3F">
      <w:pPr>
        <w:pStyle w:val="Bibliography"/>
        <w:rPr>
          <w:rFonts w:cs="Arial"/>
        </w:rPr>
      </w:pPr>
      <w:r w:rsidRPr="00AF2A3F">
        <w:rPr>
          <w:rFonts w:cs="Arial"/>
        </w:rPr>
        <w:t>2.</w:t>
      </w:r>
      <w:r w:rsidRPr="00AF2A3F">
        <w:rPr>
          <w:rFonts w:cs="Arial"/>
        </w:rPr>
        <w:tab/>
        <w:t xml:space="preserve">Rupasinghe, R., </w:t>
      </w:r>
      <w:proofErr w:type="spellStart"/>
      <w:r w:rsidRPr="00AF2A3F">
        <w:rPr>
          <w:rFonts w:cs="Arial"/>
        </w:rPr>
        <w:t>Chomel</w:t>
      </w:r>
      <w:proofErr w:type="spellEnd"/>
      <w:r w:rsidRPr="00AF2A3F">
        <w:rPr>
          <w:rFonts w:cs="Arial"/>
        </w:rPr>
        <w:t xml:space="preserve">, B. B. &amp; Martínez-López, B. Climate change and zoonoses: A review of the </w:t>
      </w:r>
      <w:proofErr w:type="gramStart"/>
      <w:r w:rsidRPr="00AF2A3F">
        <w:rPr>
          <w:rFonts w:cs="Arial"/>
        </w:rPr>
        <w:t>current status</w:t>
      </w:r>
      <w:proofErr w:type="gramEnd"/>
      <w:r w:rsidRPr="00AF2A3F">
        <w:rPr>
          <w:rFonts w:cs="Arial"/>
        </w:rPr>
        <w:t xml:space="preserve">, knowledge gaps, and future trends. Acta Trop. </w:t>
      </w:r>
      <w:r w:rsidRPr="00AF2A3F">
        <w:rPr>
          <w:rFonts w:cs="Arial"/>
          <w:b/>
          <w:bCs/>
        </w:rPr>
        <w:t>226</w:t>
      </w:r>
      <w:r w:rsidRPr="00AF2A3F">
        <w:rPr>
          <w:rFonts w:cs="Arial"/>
        </w:rPr>
        <w:t>, 106225 (2022).</w:t>
      </w:r>
    </w:p>
    <w:p w14:paraId="6B13A50E" w14:textId="77777777" w:rsidR="00AF2A3F" w:rsidRPr="00AF2A3F" w:rsidRDefault="00AF2A3F" w:rsidP="00AF2A3F">
      <w:pPr>
        <w:pStyle w:val="Bibliography"/>
        <w:rPr>
          <w:rFonts w:cs="Arial"/>
        </w:rPr>
      </w:pPr>
      <w:r w:rsidRPr="00AF2A3F">
        <w:rPr>
          <w:rFonts w:cs="Arial"/>
        </w:rPr>
        <w:t>3.</w:t>
      </w:r>
      <w:r w:rsidRPr="00AF2A3F">
        <w:rPr>
          <w:rFonts w:cs="Arial"/>
        </w:rPr>
        <w:tab/>
        <w:t xml:space="preserve">El-Sayed, A. &amp; Kamel, M. Climatic changes and their role in emergence and re-emergence of diseases. Environ. Sci. </w:t>
      </w:r>
      <w:proofErr w:type="spellStart"/>
      <w:r w:rsidRPr="00AF2A3F">
        <w:rPr>
          <w:rFonts w:cs="Arial"/>
        </w:rPr>
        <w:t>Pollut</w:t>
      </w:r>
      <w:proofErr w:type="spellEnd"/>
      <w:r w:rsidRPr="00AF2A3F">
        <w:rPr>
          <w:rFonts w:cs="Arial"/>
        </w:rPr>
        <w:t xml:space="preserve">. Res. </w:t>
      </w:r>
      <w:r w:rsidRPr="00AF2A3F">
        <w:rPr>
          <w:rFonts w:cs="Arial"/>
          <w:b/>
          <w:bCs/>
        </w:rPr>
        <w:t>27</w:t>
      </w:r>
      <w:r w:rsidRPr="00AF2A3F">
        <w:rPr>
          <w:rFonts w:cs="Arial"/>
        </w:rPr>
        <w:t>, 22336–22352 (2020).</w:t>
      </w:r>
    </w:p>
    <w:p w14:paraId="6BAFF5C1" w14:textId="77777777" w:rsidR="00AF2A3F" w:rsidRPr="00AF2A3F" w:rsidRDefault="00AF2A3F" w:rsidP="00AF2A3F">
      <w:pPr>
        <w:pStyle w:val="Bibliography"/>
        <w:rPr>
          <w:rFonts w:cs="Arial"/>
        </w:rPr>
      </w:pPr>
      <w:r w:rsidRPr="00AF2A3F">
        <w:rPr>
          <w:rFonts w:cs="Arial"/>
        </w:rPr>
        <w:t>4.</w:t>
      </w:r>
      <w:r w:rsidRPr="00AF2A3F">
        <w:rPr>
          <w:rFonts w:cs="Arial"/>
        </w:rPr>
        <w:tab/>
        <w:t xml:space="preserve">de Souza, W. M. &amp; Weaver, S. C. Effects of climate change and human activities on vector-borne diseases. Nat. Rev. </w:t>
      </w:r>
      <w:proofErr w:type="spellStart"/>
      <w:r w:rsidRPr="00AF2A3F">
        <w:rPr>
          <w:rFonts w:cs="Arial"/>
        </w:rPr>
        <w:t>Microbiol</w:t>
      </w:r>
      <w:proofErr w:type="spellEnd"/>
      <w:r w:rsidRPr="00AF2A3F">
        <w:rPr>
          <w:rFonts w:cs="Arial"/>
        </w:rPr>
        <w:t xml:space="preserve">. </w:t>
      </w:r>
      <w:r w:rsidRPr="00AF2A3F">
        <w:rPr>
          <w:rFonts w:cs="Arial"/>
          <w:b/>
          <w:bCs/>
        </w:rPr>
        <w:t>22</w:t>
      </w:r>
      <w:r w:rsidRPr="00AF2A3F">
        <w:rPr>
          <w:rFonts w:cs="Arial"/>
        </w:rPr>
        <w:t>, 476–491 (2024).</w:t>
      </w:r>
    </w:p>
    <w:p w14:paraId="5873EE10" w14:textId="77777777" w:rsidR="00AF2A3F" w:rsidRPr="00AF2A3F" w:rsidRDefault="00AF2A3F" w:rsidP="00AF2A3F">
      <w:pPr>
        <w:pStyle w:val="Bibliography"/>
        <w:rPr>
          <w:rFonts w:cs="Arial"/>
        </w:rPr>
      </w:pPr>
      <w:r w:rsidRPr="00AF2A3F">
        <w:rPr>
          <w:rFonts w:cs="Arial"/>
        </w:rPr>
        <w:t>5.</w:t>
      </w:r>
      <w:r w:rsidRPr="00AF2A3F">
        <w:rPr>
          <w:rFonts w:cs="Arial"/>
        </w:rPr>
        <w:tab/>
      </w:r>
      <w:proofErr w:type="spellStart"/>
      <w:r w:rsidRPr="00AF2A3F">
        <w:rPr>
          <w:rFonts w:cs="Arial"/>
        </w:rPr>
        <w:t>Dahmana</w:t>
      </w:r>
      <w:proofErr w:type="spellEnd"/>
      <w:r w:rsidRPr="00AF2A3F">
        <w:rPr>
          <w:rFonts w:cs="Arial"/>
        </w:rPr>
        <w:t xml:space="preserve">, H. et al. Rodents as Hosts of Pathogens and Related Zoonotic Disease Risk. Pathogens </w:t>
      </w:r>
      <w:r w:rsidRPr="00AF2A3F">
        <w:rPr>
          <w:rFonts w:cs="Arial"/>
          <w:b/>
          <w:bCs/>
        </w:rPr>
        <w:t>9</w:t>
      </w:r>
      <w:r w:rsidRPr="00AF2A3F">
        <w:rPr>
          <w:rFonts w:cs="Arial"/>
        </w:rPr>
        <w:t>, 202 (2020).</w:t>
      </w:r>
    </w:p>
    <w:p w14:paraId="7280CCE0" w14:textId="77777777" w:rsidR="00AF2A3F" w:rsidRPr="00AF2A3F" w:rsidRDefault="00AF2A3F" w:rsidP="00AF2A3F">
      <w:pPr>
        <w:pStyle w:val="Bibliography"/>
        <w:rPr>
          <w:rFonts w:cs="Arial"/>
        </w:rPr>
      </w:pPr>
      <w:r w:rsidRPr="00AF2A3F">
        <w:rPr>
          <w:rFonts w:cs="Arial"/>
        </w:rPr>
        <w:t>6.</w:t>
      </w:r>
      <w:r w:rsidRPr="00AF2A3F">
        <w:rPr>
          <w:rFonts w:cs="Arial"/>
        </w:rPr>
        <w:tab/>
        <w:t xml:space="preserve">Carlson, C. J. et al. Climate change increases cross-species viral transmission risk. Nature </w:t>
      </w:r>
      <w:r w:rsidRPr="00AF2A3F">
        <w:rPr>
          <w:rFonts w:cs="Arial"/>
          <w:b/>
          <w:bCs/>
        </w:rPr>
        <w:t>607</w:t>
      </w:r>
      <w:r w:rsidRPr="00AF2A3F">
        <w:rPr>
          <w:rFonts w:cs="Arial"/>
        </w:rPr>
        <w:t>, 555–562 (2022).</w:t>
      </w:r>
    </w:p>
    <w:p w14:paraId="5240B13F" w14:textId="77777777" w:rsidR="00AF2A3F" w:rsidRPr="00AF2A3F" w:rsidRDefault="00AF2A3F" w:rsidP="00AF2A3F">
      <w:pPr>
        <w:pStyle w:val="Bibliography"/>
        <w:rPr>
          <w:rFonts w:cs="Arial"/>
        </w:rPr>
      </w:pPr>
      <w:r w:rsidRPr="00AF2A3F">
        <w:rPr>
          <w:rFonts w:cs="Arial"/>
        </w:rPr>
        <w:t>7.</w:t>
      </w:r>
      <w:r w:rsidRPr="00AF2A3F">
        <w:rPr>
          <w:rFonts w:cs="Arial"/>
        </w:rPr>
        <w:tab/>
        <w:t xml:space="preserve">Guterres, A. &amp; de Lemos, E. R. S. Hantaviruses and a neglected environmental determinant. One Health </w:t>
      </w:r>
      <w:r w:rsidRPr="00AF2A3F">
        <w:rPr>
          <w:rFonts w:cs="Arial"/>
          <w:b/>
          <w:bCs/>
        </w:rPr>
        <w:t>5</w:t>
      </w:r>
      <w:r w:rsidRPr="00AF2A3F">
        <w:rPr>
          <w:rFonts w:cs="Arial"/>
        </w:rPr>
        <w:t>, 27–33 (2018).</w:t>
      </w:r>
    </w:p>
    <w:p w14:paraId="16DCB21A" w14:textId="77777777" w:rsidR="00AF2A3F" w:rsidRPr="00AF2A3F" w:rsidRDefault="00AF2A3F" w:rsidP="00AF2A3F">
      <w:pPr>
        <w:pStyle w:val="Bibliography"/>
        <w:rPr>
          <w:rFonts w:cs="Arial"/>
        </w:rPr>
      </w:pPr>
      <w:r w:rsidRPr="00AF2A3F">
        <w:rPr>
          <w:rFonts w:cs="Arial"/>
        </w:rPr>
        <w:t>8.</w:t>
      </w:r>
      <w:r w:rsidRPr="00AF2A3F">
        <w:rPr>
          <w:rFonts w:cs="Arial"/>
        </w:rPr>
        <w:tab/>
        <w:t xml:space="preserve">Clegg, J. C. Influence of climate change on the incidence and impact of arenavirus diseases: a speculative assessment. Clin. </w:t>
      </w:r>
      <w:proofErr w:type="spellStart"/>
      <w:r w:rsidRPr="00AF2A3F">
        <w:rPr>
          <w:rFonts w:cs="Arial"/>
        </w:rPr>
        <w:t>Microbiol</w:t>
      </w:r>
      <w:proofErr w:type="spellEnd"/>
      <w:r w:rsidRPr="00AF2A3F">
        <w:rPr>
          <w:rFonts w:cs="Arial"/>
        </w:rPr>
        <w:t xml:space="preserve">. Infect. </w:t>
      </w:r>
      <w:r w:rsidRPr="00AF2A3F">
        <w:rPr>
          <w:rFonts w:cs="Arial"/>
          <w:b/>
          <w:bCs/>
        </w:rPr>
        <w:t>15</w:t>
      </w:r>
      <w:r w:rsidRPr="00AF2A3F">
        <w:rPr>
          <w:rFonts w:cs="Arial"/>
        </w:rPr>
        <w:t>, 504–509 (2009).</w:t>
      </w:r>
    </w:p>
    <w:p w14:paraId="2BA95EB9" w14:textId="77777777" w:rsidR="00AF2A3F" w:rsidRPr="00AF2A3F" w:rsidRDefault="00AF2A3F" w:rsidP="00AF2A3F">
      <w:pPr>
        <w:pStyle w:val="Bibliography"/>
        <w:rPr>
          <w:rFonts w:cs="Arial"/>
        </w:rPr>
      </w:pPr>
      <w:r w:rsidRPr="00AF2A3F">
        <w:rPr>
          <w:rFonts w:cs="Arial"/>
        </w:rPr>
        <w:t>9.</w:t>
      </w:r>
      <w:r w:rsidRPr="00AF2A3F">
        <w:rPr>
          <w:rFonts w:cs="Arial"/>
        </w:rPr>
        <w:tab/>
        <w:t xml:space="preserve">Flores-Pérez, N., Kulkarni, P., </w:t>
      </w:r>
      <w:proofErr w:type="spellStart"/>
      <w:r w:rsidRPr="00AF2A3F">
        <w:rPr>
          <w:rFonts w:cs="Arial"/>
        </w:rPr>
        <w:t>Uhart</w:t>
      </w:r>
      <w:proofErr w:type="spellEnd"/>
      <w:r w:rsidRPr="00AF2A3F">
        <w:rPr>
          <w:rFonts w:cs="Arial"/>
        </w:rPr>
        <w:t xml:space="preserve">, M. &amp; Pandit, P. S. Climate Change Impact on Human-Rodent Interfaces: Modeling </w:t>
      </w:r>
      <w:proofErr w:type="spellStart"/>
      <w:r w:rsidRPr="00AF2A3F">
        <w:rPr>
          <w:rFonts w:cs="Arial"/>
        </w:rPr>
        <w:t>Junin</w:t>
      </w:r>
      <w:proofErr w:type="spellEnd"/>
      <w:r w:rsidRPr="00AF2A3F">
        <w:rPr>
          <w:rFonts w:cs="Arial"/>
        </w:rPr>
        <w:t xml:space="preserve"> Virus Reservoir Shifts. </w:t>
      </w:r>
      <w:proofErr w:type="spellStart"/>
      <w:r w:rsidRPr="00AF2A3F">
        <w:rPr>
          <w:rFonts w:cs="Arial"/>
        </w:rPr>
        <w:t>EcoHealth</w:t>
      </w:r>
      <w:proofErr w:type="spellEnd"/>
      <w:r w:rsidRPr="00AF2A3F">
        <w:rPr>
          <w:rFonts w:cs="Arial"/>
        </w:rPr>
        <w:t xml:space="preserve"> (2025) doi:10.1007/s10393-025-01723-z.</w:t>
      </w:r>
    </w:p>
    <w:p w14:paraId="1BA3996E" w14:textId="77777777" w:rsidR="00AF2A3F" w:rsidRPr="00AF2A3F" w:rsidRDefault="00AF2A3F" w:rsidP="00AF2A3F">
      <w:pPr>
        <w:pStyle w:val="Bibliography"/>
        <w:rPr>
          <w:rFonts w:cs="Arial"/>
        </w:rPr>
      </w:pPr>
      <w:r w:rsidRPr="00AF2A3F">
        <w:rPr>
          <w:rFonts w:cs="Arial"/>
        </w:rPr>
        <w:t>10.</w:t>
      </w:r>
      <w:r w:rsidRPr="00AF2A3F">
        <w:rPr>
          <w:rFonts w:cs="Arial"/>
        </w:rPr>
        <w:tab/>
        <w:t>WHO EMRO. Zoonotic disease: emerging public health threats in the Region. World Health Organization - Regional Office for the Eastern Mediterranean http://www.emro.who.int/fr/about-who/rc61/zoonotic-diseases.html.</w:t>
      </w:r>
    </w:p>
    <w:p w14:paraId="6E41C99B" w14:textId="77777777" w:rsidR="00AF2A3F" w:rsidRPr="00AF2A3F" w:rsidRDefault="00AF2A3F" w:rsidP="00AF2A3F">
      <w:pPr>
        <w:pStyle w:val="Bibliography"/>
        <w:rPr>
          <w:rFonts w:cs="Arial"/>
        </w:rPr>
      </w:pPr>
      <w:r w:rsidRPr="00AF2A3F">
        <w:rPr>
          <w:rFonts w:cs="Arial"/>
        </w:rPr>
        <w:t>11.</w:t>
      </w:r>
      <w:r w:rsidRPr="00AF2A3F">
        <w:rPr>
          <w:rFonts w:cs="Arial"/>
        </w:rPr>
        <w:tab/>
        <w:t xml:space="preserve">Redding, D. W. et al. Geographical drivers and climate-linked dynamics of Lassa fever in Nigeria. Nat. Commun. </w:t>
      </w:r>
      <w:r w:rsidRPr="00AF2A3F">
        <w:rPr>
          <w:rFonts w:cs="Arial"/>
          <w:b/>
          <w:bCs/>
        </w:rPr>
        <w:t>12</w:t>
      </w:r>
      <w:r w:rsidRPr="00AF2A3F">
        <w:rPr>
          <w:rFonts w:cs="Arial"/>
        </w:rPr>
        <w:t>, 5759 (2021).</w:t>
      </w:r>
    </w:p>
    <w:p w14:paraId="6CE0256F" w14:textId="77777777" w:rsidR="00AF2A3F" w:rsidRPr="00AF2A3F" w:rsidRDefault="00AF2A3F" w:rsidP="00AF2A3F">
      <w:pPr>
        <w:pStyle w:val="Bibliography"/>
        <w:rPr>
          <w:rFonts w:cs="Arial"/>
        </w:rPr>
      </w:pPr>
      <w:r w:rsidRPr="00AF2A3F">
        <w:rPr>
          <w:rFonts w:cs="Arial"/>
        </w:rPr>
        <w:t>12.</w:t>
      </w:r>
      <w:r w:rsidRPr="00AF2A3F">
        <w:rPr>
          <w:rFonts w:cs="Arial"/>
        </w:rPr>
        <w:tab/>
        <w:t>CDC. About Viral Hemorrhagic Fevers. Viral Hemorrhagic Fevers (VHFs) https://www.cdc.gov/viral-hemorrhagic-fevers/about/index.html (2024).</w:t>
      </w:r>
    </w:p>
    <w:p w14:paraId="6E090357" w14:textId="77777777" w:rsidR="00AF2A3F" w:rsidRPr="00AF2A3F" w:rsidRDefault="00AF2A3F" w:rsidP="00AF2A3F">
      <w:pPr>
        <w:pStyle w:val="Bibliography"/>
        <w:rPr>
          <w:rFonts w:cs="Arial"/>
        </w:rPr>
      </w:pPr>
      <w:r w:rsidRPr="00AF2A3F">
        <w:rPr>
          <w:rFonts w:cs="Arial"/>
        </w:rPr>
        <w:t>13.</w:t>
      </w:r>
      <w:r w:rsidRPr="00AF2A3F">
        <w:rPr>
          <w:rFonts w:cs="Arial"/>
        </w:rPr>
        <w:tab/>
        <w:t xml:space="preserve">Silva-Ramos, C. R., Montoya-Ruíz, C., Faccini-Martínez, Á. A. &amp; Rodas, J. D. An updated review and current challenges of Guanarito virus infection, Venezuelan hemorrhagic fever. Arch. </w:t>
      </w:r>
      <w:proofErr w:type="spellStart"/>
      <w:r w:rsidRPr="00AF2A3F">
        <w:rPr>
          <w:rFonts w:cs="Arial"/>
        </w:rPr>
        <w:t>Virol</w:t>
      </w:r>
      <w:proofErr w:type="spellEnd"/>
      <w:r w:rsidRPr="00AF2A3F">
        <w:rPr>
          <w:rFonts w:cs="Arial"/>
        </w:rPr>
        <w:t xml:space="preserve">. </w:t>
      </w:r>
      <w:r w:rsidRPr="00AF2A3F">
        <w:rPr>
          <w:rFonts w:cs="Arial"/>
          <w:b/>
          <w:bCs/>
        </w:rPr>
        <w:t>167</w:t>
      </w:r>
      <w:r w:rsidRPr="00AF2A3F">
        <w:rPr>
          <w:rFonts w:cs="Arial"/>
        </w:rPr>
        <w:t>, 1727–1738 (2022).</w:t>
      </w:r>
    </w:p>
    <w:p w14:paraId="6AD20FB9" w14:textId="77777777" w:rsidR="00AF2A3F" w:rsidRPr="00AF2A3F" w:rsidRDefault="00AF2A3F" w:rsidP="00AF2A3F">
      <w:pPr>
        <w:pStyle w:val="Bibliography"/>
        <w:rPr>
          <w:rFonts w:cs="Arial"/>
        </w:rPr>
      </w:pPr>
      <w:r w:rsidRPr="00AF2A3F">
        <w:rPr>
          <w:rFonts w:cs="Arial"/>
        </w:rPr>
        <w:t>14.</w:t>
      </w:r>
      <w:r w:rsidRPr="00AF2A3F">
        <w:rPr>
          <w:rFonts w:cs="Arial"/>
        </w:rPr>
        <w:tab/>
      </w:r>
      <w:proofErr w:type="spellStart"/>
      <w:r w:rsidRPr="00AF2A3F">
        <w:rPr>
          <w:rFonts w:cs="Arial"/>
        </w:rPr>
        <w:t>Sarute</w:t>
      </w:r>
      <w:proofErr w:type="spellEnd"/>
      <w:r w:rsidRPr="00AF2A3F">
        <w:rPr>
          <w:rFonts w:cs="Arial"/>
        </w:rPr>
        <w:t xml:space="preserve">, N. &amp; Ross, S. R. New World Arenavirus Biology. Annu. Rev. </w:t>
      </w:r>
      <w:proofErr w:type="spellStart"/>
      <w:r w:rsidRPr="00AF2A3F">
        <w:rPr>
          <w:rFonts w:cs="Arial"/>
        </w:rPr>
        <w:t>Virol</w:t>
      </w:r>
      <w:proofErr w:type="spellEnd"/>
      <w:r w:rsidRPr="00AF2A3F">
        <w:rPr>
          <w:rFonts w:cs="Arial"/>
        </w:rPr>
        <w:t xml:space="preserve">. </w:t>
      </w:r>
      <w:r w:rsidRPr="00AF2A3F">
        <w:rPr>
          <w:rFonts w:cs="Arial"/>
          <w:b/>
          <w:bCs/>
        </w:rPr>
        <w:t>4</w:t>
      </w:r>
      <w:r w:rsidRPr="00AF2A3F">
        <w:rPr>
          <w:rFonts w:cs="Arial"/>
        </w:rPr>
        <w:t>, 141–158 (2017).</w:t>
      </w:r>
    </w:p>
    <w:p w14:paraId="17B2146F" w14:textId="77777777" w:rsidR="00AF2A3F" w:rsidRPr="00AF2A3F" w:rsidRDefault="00AF2A3F" w:rsidP="00AF2A3F">
      <w:pPr>
        <w:pStyle w:val="Bibliography"/>
        <w:rPr>
          <w:rFonts w:cs="Arial"/>
        </w:rPr>
      </w:pPr>
      <w:r w:rsidRPr="00AF2A3F">
        <w:rPr>
          <w:rFonts w:cs="Arial"/>
        </w:rPr>
        <w:t>15.</w:t>
      </w:r>
      <w:r w:rsidRPr="00AF2A3F">
        <w:rPr>
          <w:rFonts w:cs="Arial"/>
        </w:rPr>
        <w:tab/>
        <w:t xml:space="preserve">Gómez, R. M. et al. Junín virus. </w:t>
      </w:r>
      <w:proofErr w:type="gramStart"/>
      <w:r w:rsidRPr="00AF2A3F">
        <w:rPr>
          <w:rFonts w:cs="Arial"/>
        </w:rPr>
        <w:t>A</w:t>
      </w:r>
      <w:proofErr w:type="gramEnd"/>
      <w:r w:rsidRPr="00AF2A3F">
        <w:rPr>
          <w:rFonts w:cs="Arial"/>
        </w:rPr>
        <w:t xml:space="preserve"> XXI century update. Microbes Infect. </w:t>
      </w:r>
      <w:r w:rsidRPr="00AF2A3F">
        <w:rPr>
          <w:rFonts w:cs="Arial"/>
          <w:b/>
          <w:bCs/>
        </w:rPr>
        <w:t>13</w:t>
      </w:r>
      <w:r w:rsidRPr="00AF2A3F">
        <w:rPr>
          <w:rFonts w:cs="Arial"/>
        </w:rPr>
        <w:t>, 303–311 (2011).</w:t>
      </w:r>
    </w:p>
    <w:p w14:paraId="25C6B347" w14:textId="77777777" w:rsidR="00AF2A3F" w:rsidRPr="00AF2A3F" w:rsidRDefault="00AF2A3F" w:rsidP="00AF2A3F">
      <w:pPr>
        <w:pStyle w:val="Bibliography"/>
        <w:rPr>
          <w:rFonts w:cs="Arial"/>
        </w:rPr>
      </w:pPr>
      <w:r w:rsidRPr="00AF2A3F">
        <w:rPr>
          <w:rFonts w:cs="Arial"/>
        </w:rPr>
        <w:t>16.</w:t>
      </w:r>
      <w:r w:rsidRPr="00AF2A3F">
        <w:rPr>
          <w:rFonts w:cs="Arial"/>
        </w:rPr>
        <w:tab/>
        <w:t xml:space="preserve">Doohan, P. et al. Lassa fever outbreaks, mathematical models, and disease parameters: a systematic review and meta-analysis. Lancet Glob. Health </w:t>
      </w:r>
      <w:r w:rsidRPr="00AF2A3F">
        <w:rPr>
          <w:rFonts w:cs="Arial"/>
          <w:b/>
          <w:bCs/>
        </w:rPr>
        <w:t>12</w:t>
      </w:r>
      <w:r w:rsidRPr="00AF2A3F">
        <w:rPr>
          <w:rFonts w:cs="Arial"/>
        </w:rPr>
        <w:t>, e1962–e1972 (2024).</w:t>
      </w:r>
    </w:p>
    <w:p w14:paraId="52D8732C" w14:textId="77777777" w:rsidR="00AF2A3F" w:rsidRPr="00AF2A3F" w:rsidRDefault="00AF2A3F" w:rsidP="00AF2A3F">
      <w:pPr>
        <w:pStyle w:val="Bibliography"/>
        <w:rPr>
          <w:rFonts w:cs="Arial"/>
        </w:rPr>
      </w:pPr>
      <w:r w:rsidRPr="00AF2A3F">
        <w:rPr>
          <w:rFonts w:cs="Arial"/>
        </w:rPr>
        <w:t>17.</w:t>
      </w:r>
      <w:r w:rsidRPr="00AF2A3F">
        <w:rPr>
          <w:rFonts w:cs="Arial"/>
        </w:rPr>
        <w:tab/>
        <w:t xml:space="preserve">Basinski, A. J. et al. Bridging the gap: Using reservoir ecology and human serosurveys to estimate Lassa virus spillover in West Africa. PLOS </w:t>
      </w:r>
      <w:proofErr w:type="spellStart"/>
      <w:r w:rsidRPr="00AF2A3F">
        <w:rPr>
          <w:rFonts w:cs="Arial"/>
        </w:rPr>
        <w:t>Comput</w:t>
      </w:r>
      <w:proofErr w:type="spellEnd"/>
      <w:r w:rsidRPr="00AF2A3F">
        <w:rPr>
          <w:rFonts w:cs="Arial"/>
        </w:rPr>
        <w:t xml:space="preserve">. Biol. </w:t>
      </w:r>
      <w:r w:rsidRPr="00AF2A3F">
        <w:rPr>
          <w:rFonts w:cs="Arial"/>
          <w:b/>
          <w:bCs/>
        </w:rPr>
        <w:t>17</w:t>
      </w:r>
      <w:r w:rsidRPr="00AF2A3F">
        <w:rPr>
          <w:rFonts w:cs="Arial"/>
        </w:rPr>
        <w:t>, e1008811 (2021).</w:t>
      </w:r>
    </w:p>
    <w:p w14:paraId="54C74AA8" w14:textId="77777777" w:rsidR="00AF2A3F" w:rsidRPr="00AF2A3F" w:rsidRDefault="00AF2A3F" w:rsidP="00AF2A3F">
      <w:pPr>
        <w:pStyle w:val="Bibliography"/>
        <w:rPr>
          <w:rFonts w:cs="Arial"/>
        </w:rPr>
      </w:pPr>
      <w:r w:rsidRPr="00AF2A3F">
        <w:rPr>
          <w:rFonts w:cs="Arial"/>
        </w:rPr>
        <w:t>18.</w:t>
      </w:r>
      <w:r w:rsidRPr="00AF2A3F">
        <w:rPr>
          <w:rFonts w:cs="Arial"/>
        </w:rPr>
        <w:tab/>
        <w:t>NIAID. NIAID Biodefense Pathogens | NIAID: National Institute of Allergy and Infectious Diseases. https://www.niaid.nih.gov/research/niaid-biodefense-pathogens (2024).</w:t>
      </w:r>
    </w:p>
    <w:p w14:paraId="7C87E98B" w14:textId="77777777" w:rsidR="00AF2A3F" w:rsidRPr="00AF2A3F" w:rsidRDefault="00AF2A3F" w:rsidP="00AF2A3F">
      <w:pPr>
        <w:pStyle w:val="Bibliography"/>
        <w:rPr>
          <w:rFonts w:cs="Arial"/>
        </w:rPr>
      </w:pPr>
      <w:r w:rsidRPr="00AF2A3F">
        <w:rPr>
          <w:rFonts w:cs="Arial"/>
        </w:rPr>
        <w:t>19.</w:t>
      </w:r>
      <w:r w:rsidRPr="00AF2A3F">
        <w:rPr>
          <w:rFonts w:cs="Arial"/>
        </w:rPr>
        <w:tab/>
        <w:t xml:space="preserve">Bustos Usta, D. F., </w:t>
      </w:r>
      <w:proofErr w:type="spellStart"/>
      <w:r w:rsidRPr="00AF2A3F">
        <w:rPr>
          <w:rFonts w:cs="Arial"/>
        </w:rPr>
        <w:t>Teymouri</w:t>
      </w:r>
      <w:proofErr w:type="spellEnd"/>
      <w:r w:rsidRPr="00AF2A3F">
        <w:rPr>
          <w:rFonts w:cs="Arial"/>
        </w:rPr>
        <w:t xml:space="preserve">, M. &amp; Chatterjee, U. Projections of temperature changes over South America during the twenty-first century using CMIP6 models. </w:t>
      </w:r>
      <w:proofErr w:type="spellStart"/>
      <w:r w:rsidRPr="00AF2A3F">
        <w:rPr>
          <w:rFonts w:cs="Arial"/>
        </w:rPr>
        <w:t>GeoJournal</w:t>
      </w:r>
      <w:proofErr w:type="spellEnd"/>
      <w:r w:rsidRPr="00AF2A3F">
        <w:rPr>
          <w:rFonts w:cs="Arial"/>
        </w:rPr>
        <w:t xml:space="preserve"> </w:t>
      </w:r>
      <w:r w:rsidRPr="00AF2A3F">
        <w:rPr>
          <w:rFonts w:cs="Arial"/>
          <w:b/>
          <w:bCs/>
        </w:rPr>
        <w:t>87</w:t>
      </w:r>
      <w:r w:rsidRPr="00AF2A3F">
        <w:rPr>
          <w:rFonts w:cs="Arial"/>
        </w:rPr>
        <w:t>, 739–763 (2022).</w:t>
      </w:r>
    </w:p>
    <w:p w14:paraId="05176386" w14:textId="77777777" w:rsidR="00AF2A3F" w:rsidRPr="00AF2A3F" w:rsidRDefault="00AF2A3F" w:rsidP="00AF2A3F">
      <w:pPr>
        <w:pStyle w:val="Bibliography"/>
        <w:rPr>
          <w:rFonts w:cs="Arial"/>
        </w:rPr>
      </w:pPr>
      <w:r w:rsidRPr="00AF2A3F">
        <w:rPr>
          <w:rFonts w:cs="Arial"/>
        </w:rPr>
        <w:t>20.</w:t>
      </w:r>
      <w:r w:rsidRPr="00AF2A3F">
        <w:rPr>
          <w:rFonts w:cs="Arial"/>
        </w:rPr>
        <w:tab/>
        <w:t xml:space="preserve">Hagen, I. et al. Climate change-related risks and adaptation potential in Central and South America during the 21st century. Environ. Res. Lett. </w:t>
      </w:r>
      <w:r w:rsidRPr="00AF2A3F">
        <w:rPr>
          <w:rFonts w:cs="Arial"/>
          <w:b/>
          <w:bCs/>
        </w:rPr>
        <w:t>17</w:t>
      </w:r>
      <w:r w:rsidRPr="00AF2A3F">
        <w:rPr>
          <w:rFonts w:cs="Arial"/>
        </w:rPr>
        <w:t>, 033002 (2022).</w:t>
      </w:r>
    </w:p>
    <w:p w14:paraId="6D51C00D" w14:textId="77777777" w:rsidR="00AF2A3F" w:rsidRPr="00AF2A3F" w:rsidRDefault="00AF2A3F" w:rsidP="00AF2A3F">
      <w:pPr>
        <w:pStyle w:val="Bibliography"/>
        <w:rPr>
          <w:rFonts w:cs="Arial"/>
        </w:rPr>
      </w:pPr>
      <w:r w:rsidRPr="00AF2A3F">
        <w:rPr>
          <w:rFonts w:cs="Arial"/>
        </w:rPr>
        <w:t>21.</w:t>
      </w:r>
      <w:r w:rsidRPr="00AF2A3F">
        <w:rPr>
          <w:rFonts w:cs="Arial"/>
        </w:rPr>
        <w:tab/>
        <w:t xml:space="preserve">Birch, E. L. A Review of “Climate Change 2014: Impacts, Adaptation, and Vulnerability” and “Climate Change 2014: Mitigation of Climate Change”: Intergovernmental Panel on Climate Change. (2014). (Contribution of Working Group II to the Fifth Assessment Report of the Intergovernmental Panel on Climate Change). New York, NY: Cambridge University Press. 2,621 pages. Available online at http://ipcc-wg2.gov/AR5/report/final-drafts/; Intergovernmental Panel on Climate Change. (2014). (Contribution of Working Group III to the Fifth Assessment Report of the Intergovernmental Panel on Climate Change). New York, NY: Cambridge University Press. 1,967 pages. Available online at https://www.ipcc.ch/report/ar5/wg3/. J. Am. </w:t>
      </w:r>
      <w:proofErr w:type="spellStart"/>
      <w:r w:rsidRPr="00AF2A3F">
        <w:rPr>
          <w:rFonts w:cs="Arial"/>
        </w:rPr>
        <w:t>Plann</w:t>
      </w:r>
      <w:proofErr w:type="spellEnd"/>
      <w:r w:rsidRPr="00AF2A3F">
        <w:rPr>
          <w:rFonts w:cs="Arial"/>
        </w:rPr>
        <w:t xml:space="preserve">. Assoc. </w:t>
      </w:r>
      <w:r w:rsidRPr="00AF2A3F">
        <w:rPr>
          <w:rFonts w:cs="Arial"/>
          <w:b/>
          <w:bCs/>
        </w:rPr>
        <w:t>80</w:t>
      </w:r>
      <w:r w:rsidRPr="00AF2A3F">
        <w:rPr>
          <w:rFonts w:cs="Arial"/>
        </w:rPr>
        <w:t>, 184–185 (2014).</w:t>
      </w:r>
    </w:p>
    <w:p w14:paraId="7441B1A6" w14:textId="77777777" w:rsidR="00AF2A3F" w:rsidRPr="00AF2A3F" w:rsidRDefault="00AF2A3F" w:rsidP="00AF2A3F">
      <w:pPr>
        <w:pStyle w:val="Bibliography"/>
        <w:rPr>
          <w:rFonts w:cs="Arial"/>
        </w:rPr>
      </w:pPr>
      <w:r w:rsidRPr="00AF2A3F">
        <w:rPr>
          <w:rFonts w:cs="Arial"/>
        </w:rPr>
        <w:t>22.</w:t>
      </w:r>
      <w:r w:rsidRPr="00AF2A3F">
        <w:rPr>
          <w:rFonts w:cs="Arial"/>
        </w:rPr>
        <w:tab/>
        <w:t xml:space="preserve">Briani, D. C., Palma, A. R. T., Vieira, E. M. &amp; Henriques, R. P. B. Post-fire succession of small mammals in the </w:t>
      </w:r>
      <w:proofErr w:type="spellStart"/>
      <w:r w:rsidRPr="00AF2A3F">
        <w:rPr>
          <w:rFonts w:cs="Arial"/>
        </w:rPr>
        <w:t>Cerrado</w:t>
      </w:r>
      <w:proofErr w:type="spellEnd"/>
      <w:r w:rsidRPr="00AF2A3F">
        <w:rPr>
          <w:rFonts w:cs="Arial"/>
        </w:rPr>
        <w:t xml:space="preserve"> of central Brazil. </w:t>
      </w:r>
      <w:proofErr w:type="spellStart"/>
      <w:r w:rsidRPr="00AF2A3F">
        <w:rPr>
          <w:rFonts w:cs="Arial"/>
        </w:rPr>
        <w:t>Biodivers</w:t>
      </w:r>
      <w:proofErr w:type="spellEnd"/>
      <w:r w:rsidRPr="00AF2A3F">
        <w:rPr>
          <w:rFonts w:cs="Arial"/>
        </w:rPr>
        <w:t xml:space="preserve">. </w:t>
      </w:r>
      <w:proofErr w:type="spellStart"/>
      <w:r w:rsidRPr="00AF2A3F">
        <w:rPr>
          <w:rFonts w:cs="Arial"/>
        </w:rPr>
        <w:t>Conserv</w:t>
      </w:r>
      <w:proofErr w:type="spellEnd"/>
      <w:r w:rsidRPr="00AF2A3F">
        <w:rPr>
          <w:rFonts w:cs="Arial"/>
        </w:rPr>
        <w:t xml:space="preserve">. </w:t>
      </w:r>
      <w:r w:rsidRPr="00AF2A3F">
        <w:rPr>
          <w:rFonts w:cs="Arial"/>
          <w:b/>
          <w:bCs/>
        </w:rPr>
        <w:t>13</w:t>
      </w:r>
      <w:r w:rsidRPr="00AF2A3F">
        <w:rPr>
          <w:rFonts w:cs="Arial"/>
        </w:rPr>
        <w:t>, 1023–1037 (2004).</w:t>
      </w:r>
    </w:p>
    <w:p w14:paraId="174921F9" w14:textId="77777777" w:rsidR="00AF2A3F" w:rsidRPr="00AF2A3F" w:rsidRDefault="00AF2A3F" w:rsidP="00AF2A3F">
      <w:pPr>
        <w:pStyle w:val="Bibliography"/>
        <w:rPr>
          <w:rFonts w:cs="Arial"/>
        </w:rPr>
      </w:pPr>
      <w:r w:rsidRPr="00AF2A3F">
        <w:rPr>
          <w:rFonts w:cs="Arial"/>
        </w:rPr>
        <w:t>23.</w:t>
      </w:r>
      <w:r w:rsidRPr="00AF2A3F">
        <w:rPr>
          <w:rFonts w:cs="Arial"/>
        </w:rPr>
        <w:tab/>
        <w:t xml:space="preserve">Masson-Delmotte, V., P. Zhai, A. Pirani, S.L., Connors, C. </w:t>
      </w:r>
      <w:proofErr w:type="spellStart"/>
      <w:r w:rsidRPr="00AF2A3F">
        <w:rPr>
          <w:rFonts w:cs="Arial"/>
        </w:rPr>
        <w:t>Péan</w:t>
      </w:r>
      <w:proofErr w:type="spellEnd"/>
      <w:r w:rsidRPr="00AF2A3F">
        <w:rPr>
          <w:rFonts w:cs="Arial"/>
        </w:rPr>
        <w:t xml:space="preserve">, S. Berger, N. </w:t>
      </w:r>
      <w:proofErr w:type="spellStart"/>
      <w:r w:rsidRPr="00AF2A3F">
        <w:rPr>
          <w:rFonts w:cs="Arial"/>
        </w:rPr>
        <w:t>Caud</w:t>
      </w:r>
      <w:proofErr w:type="spellEnd"/>
      <w:r w:rsidRPr="00AF2A3F">
        <w:rPr>
          <w:rFonts w:cs="Arial"/>
        </w:rPr>
        <w:t xml:space="preserve">, Y. Chen, L. Goldfarb, M.I. Gomis, M. Huang, K. Leitzell, E. </w:t>
      </w:r>
      <w:proofErr w:type="spellStart"/>
      <w:r w:rsidRPr="00AF2A3F">
        <w:rPr>
          <w:rFonts w:cs="Arial"/>
        </w:rPr>
        <w:t>Lonnoy</w:t>
      </w:r>
      <w:proofErr w:type="spellEnd"/>
      <w:r w:rsidRPr="00AF2A3F">
        <w:rPr>
          <w:rFonts w:cs="Arial"/>
        </w:rPr>
        <w:t xml:space="preserve">, J.B.R. Matthews, T.K., &amp; Maycock, T. Waterfield, O. </w:t>
      </w:r>
      <w:proofErr w:type="spellStart"/>
      <w:r w:rsidRPr="00AF2A3F">
        <w:rPr>
          <w:rFonts w:cs="Arial"/>
        </w:rPr>
        <w:t>Yelekçi</w:t>
      </w:r>
      <w:proofErr w:type="spellEnd"/>
      <w:r w:rsidRPr="00AF2A3F">
        <w:rPr>
          <w:rFonts w:cs="Arial"/>
        </w:rPr>
        <w:t>, R. Yu, and B. Zhou. Summary for Policymakers. In: Climate Change 2021: The Physical Science Basis. Contribution of Working Group I to the Sixth Assessment Report of the Intergovernmental Panel on Climate Change. https://www.ipcc.ch/report/ar6/wg1/downloads/report/IPCC_AR6_WGI_SPM_final.pdf (2021).</w:t>
      </w:r>
    </w:p>
    <w:p w14:paraId="6BA8F9E3" w14:textId="77777777" w:rsidR="00AF2A3F" w:rsidRPr="00AF2A3F" w:rsidRDefault="00AF2A3F" w:rsidP="00AF2A3F">
      <w:pPr>
        <w:pStyle w:val="Bibliography"/>
        <w:rPr>
          <w:rFonts w:cs="Arial"/>
        </w:rPr>
      </w:pPr>
      <w:r w:rsidRPr="00AF2A3F">
        <w:rPr>
          <w:rFonts w:cs="Arial"/>
        </w:rPr>
        <w:t>24.</w:t>
      </w:r>
      <w:r w:rsidRPr="00AF2A3F">
        <w:rPr>
          <w:rFonts w:cs="Arial"/>
        </w:rPr>
        <w:tab/>
        <w:t xml:space="preserve">Lendino, A., Castellanos, A. A., Pigott, D. M. &amp; Han, B. A. A review of emerging health threats from zoonotic New World </w:t>
      </w:r>
      <w:proofErr w:type="spellStart"/>
      <w:r w:rsidRPr="00AF2A3F">
        <w:rPr>
          <w:rFonts w:cs="Arial"/>
        </w:rPr>
        <w:t>mammarenaviruses</w:t>
      </w:r>
      <w:proofErr w:type="spellEnd"/>
      <w:r w:rsidRPr="00AF2A3F">
        <w:rPr>
          <w:rFonts w:cs="Arial"/>
        </w:rPr>
        <w:t xml:space="preserve">. BMC </w:t>
      </w:r>
      <w:proofErr w:type="spellStart"/>
      <w:r w:rsidRPr="00AF2A3F">
        <w:rPr>
          <w:rFonts w:cs="Arial"/>
        </w:rPr>
        <w:t>Microbiol</w:t>
      </w:r>
      <w:proofErr w:type="spellEnd"/>
      <w:r w:rsidRPr="00AF2A3F">
        <w:rPr>
          <w:rFonts w:cs="Arial"/>
        </w:rPr>
        <w:t xml:space="preserve">. </w:t>
      </w:r>
      <w:r w:rsidRPr="00AF2A3F">
        <w:rPr>
          <w:rFonts w:cs="Arial"/>
          <w:b/>
          <w:bCs/>
        </w:rPr>
        <w:t>24</w:t>
      </w:r>
      <w:r w:rsidRPr="00AF2A3F">
        <w:rPr>
          <w:rFonts w:cs="Arial"/>
        </w:rPr>
        <w:t>, 115 (2024).</w:t>
      </w:r>
    </w:p>
    <w:p w14:paraId="4C876EA7" w14:textId="77777777" w:rsidR="00AF2A3F" w:rsidRPr="00AF2A3F" w:rsidRDefault="00AF2A3F" w:rsidP="00AF2A3F">
      <w:pPr>
        <w:pStyle w:val="Bibliography"/>
        <w:rPr>
          <w:rFonts w:cs="Arial"/>
        </w:rPr>
      </w:pPr>
      <w:r w:rsidRPr="00AF2A3F">
        <w:rPr>
          <w:rFonts w:cs="Arial"/>
        </w:rPr>
        <w:t>25.</w:t>
      </w:r>
      <w:r w:rsidRPr="00AF2A3F">
        <w:rPr>
          <w:rFonts w:cs="Arial"/>
        </w:rPr>
        <w:tab/>
        <w:t>Lord, R. D. Mammals of South America. (JHU Press, 2007).</w:t>
      </w:r>
    </w:p>
    <w:p w14:paraId="02ACD9CF" w14:textId="77777777" w:rsidR="00AF2A3F" w:rsidRPr="00AF2A3F" w:rsidRDefault="00AF2A3F" w:rsidP="00AF2A3F">
      <w:pPr>
        <w:pStyle w:val="Bibliography"/>
        <w:rPr>
          <w:rFonts w:cs="Arial"/>
        </w:rPr>
      </w:pPr>
      <w:r w:rsidRPr="00AF2A3F">
        <w:rPr>
          <w:rFonts w:cs="Arial"/>
        </w:rPr>
        <w:t>26.</w:t>
      </w:r>
      <w:r w:rsidRPr="00AF2A3F">
        <w:rPr>
          <w:rFonts w:cs="Arial"/>
        </w:rPr>
        <w:tab/>
        <w:t xml:space="preserve">Salazar-Bravo, J., Ruedas, L. A. &amp; Yates, T. L. Mammalian Reservoirs of Arenaviruses. in Arenaviruses I: The Epidemiology, Molecular and Cell Biology of Arenaviruses (ed. </w:t>
      </w:r>
      <w:proofErr w:type="spellStart"/>
      <w:r w:rsidRPr="00AF2A3F">
        <w:rPr>
          <w:rFonts w:cs="Arial"/>
        </w:rPr>
        <w:t>Oldstone</w:t>
      </w:r>
      <w:proofErr w:type="spellEnd"/>
      <w:r w:rsidRPr="00AF2A3F">
        <w:rPr>
          <w:rFonts w:cs="Arial"/>
        </w:rPr>
        <w:t>, M. B. A.) 25–63 (Springer, Berlin, Heidelberg, 2002). doi:10.1007/978-3-642-56029-3_2.</w:t>
      </w:r>
    </w:p>
    <w:p w14:paraId="3C2C8535" w14:textId="77777777" w:rsidR="00AF2A3F" w:rsidRPr="00AF2A3F" w:rsidRDefault="00AF2A3F" w:rsidP="00AF2A3F">
      <w:pPr>
        <w:pStyle w:val="Bibliography"/>
        <w:rPr>
          <w:rFonts w:cs="Arial"/>
        </w:rPr>
      </w:pPr>
      <w:r w:rsidRPr="00AF2A3F">
        <w:rPr>
          <w:rFonts w:cs="Arial"/>
        </w:rPr>
        <w:t>27.</w:t>
      </w:r>
      <w:r w:rsidRPr="00AF2A3F">
        <w:rPr>
          <w:rFonts w:cs="Arial"/>
        </w:rPr>
        <w:tab/>
        <w:t>Salazar-Bravo, Jorge, Salazar-Bravo, J. &amp; University, T. T. Revised Checklist of Bolivian Mammals. (Museum of Texas Tech University, Lubbock, TX, 2003). doi:10.5962/bhl.title.156816.</w:t>
      </w:r>
    </w:p>
    <w:p w14:paraId="12FF2624" w14:textId="77777777" w:rsidR="00AF2A3F" w:rsidRPr="00AF2A3F" w:rsidRDefault="00AF2A3F" w:rsidP="00AF2A3F">
      <w:pPr>
        <w:pStyle w:val="Bibliography"/>
        <w:rPr>
          <w:rFonts w:cs="Arial"/>
        </w:rPr>
      </w:pPr>
      <w:r w:rsidRPr="00AF2A3F">
        <w:rPr>
          <w:rFonts w:cs="Arial"/>
        </w:rPr>
        <w:t>28.</w:t>
      </w:r>
      <w:r w:rsidRPr="00AF2A3F">
        <w:rPr>
          <w:rFonts w:cs="Arial"/>
        </w:rPr>
        <w:tab/>
      </w:r>
      <w:proofErr w:type="spellStart"/>
      <w:r w:rsidRPr="00AF2A3F">
        <w:rPr>
          <w:rFonts w:cs="Arial"/>
        </w:rPr>
        <w:t>Porcasi</w:t>
      </w:r>
      <w:proofErr w:type="spellEnd"/>
      <w:r w:rsidRPr="00AF2A3F">
        <w:rPr>
          <w:rFonts w:cs="Arial"/>
        </w:rPr>
        <w:t xml:space="preserve">, X. et al. Predictive distribution maps of rodent reservoir species of zoonoses in Southern America. </w:t>
      </w:r>
      <w:proofErr w:type="spellStart"/>
      <w:r w:rsidRPr="00AF2A3F">
        <w:rPr>
          <w:rFonts w:cs="Arial"/>
        </w:rPr>
        <w:t>Mastozool</w:t>
      </w:r>
      <w:proofErr w:type="spellEnd"/>
      <w:r w:rsidRPr="00AF2A3F">
        <w:rPr>
          <w:rFonts w:cs="Arial"/>
        </w:rPr>
        <w:t xml:space="preserve">. Neotropical </w:t>
      </w:r>
      <w:r w:rsidRPr="00AF2A3F">
        <w:rPr>
          <w:rFonts w:cs="Arial"/>
          <w:b/>
          <w:bCs/>
        </w:rPr>
        <w:t>12</w:t>
      </w:r>
      <w:r w:rsidRPr="00AF2A3F">
        <w:rPr>
          <w:rFonts w:cs="Arial"/>
        </w:rPr>
        <w:t>, 199–216 (2005).</w:t>
      </w:r>
    </w:p>
    <w:p w14:paraId="6166DC10" w14:textId="77777777" w:rsidR="00AF2A3F" w:rsidRPr="00AF2A3F" w:rsidRDefault="00AF2A3F" w:rsidP="00AF2A3F">
      <w:pPr>
        <w:pStyle w:val="Bibliography"/>
        <w:rPr>
          <w:rFonts w:cs="Arial"/>
        </w:rPr>
      </w:pPr>
      <w:r w:rsidRPr="00AF2A3F">
        <w:rPr>
          <w:rFonts w:cs="Arial"/>
        </w:rPr>
        <w:t>29.</w:t>
      </w:r>
      <w:r w:rsidRPr="00AF2A3F">
        <w:rPr>
          <w:rFonts w:cs="Arial"/>
        </w:rPr>
        <w:tab/>
      </w:r>
      <w:proofErr w:type="spellStart"/>
      <w:r w:rsidRPr="00AF2A3F">
        <w:rPr>
          <w:rFonts w:cs="Arial"/>
        </w:rPr>
        <w:t>Kopsco</w:t>
      </w:r>
      <w:proofErr w:type="spellEnd"/>
      <w:r w:rsidRPr="00AF2A3F">
        <w:rPr>
          <w:rFonts w:cs="Arial"/>
        </w:rPr>
        <w:t xml:space="preserve">, H. L., Smith, R. L. &amp; Halsey, S. J. A Scoping Review of Species Distribution Modeling Methods for Tick Vectors. Front. Ecol. Evol. </w:t>
      </w:r>
      <w:r w:rsidRPr="00AF2A3F">
        <w:rPr>
          <w:rFonts w:cs="Arial"/>
          <w:b/>
          <w:bCs/>
        </w:rPr>
        <w:t>10</w:t>
      </w:r>
      <w:r w:rsidRPr="00AF2A3F">
        <w:rPr>
          <w:rFonts w:cs="Arial"/>
        </w:rPr>
        <w:t>, (2022).</w:t>
      </w:r>
    </w:p>
    <w:p w14:paraId="4215395D" w14:textId="77777777" w:rsidR="00AF2A3F" w:rsidRPr="00AF2A3F" w:rsidRDefault="00AF2A3F" w:rsidP="00AF2A3F">
      <w:pPr>
        <w:pStyle w:val="Bibliography"/>
        <w:rPr>
          <w:rFonts w:cs="Arial"/>
        </w:rPr>
      </w:pPr>
      <w:r w:rsidRPr="00AF2A3F">
        <w:rPr>
          <w:rFonts w:cs="Arial"/>
        </w:rPr>
        <w:t>30.</w:t>
      </w:r>
      <w:r w:rsidRPr="00AF2A3F">
        <w:rPr>
          <w:rFonts w:cs="Arial"/>
        </w:rPr>
        <w:tab/>
        <w:t>Silva-Ramos, C. R. et al. Endemic Arenaviruses in Latin America. in Emerging Viruses in Latin America: Contemporary Virology (eds. Pujol, F. H. &amp; Paniz-</w:t>
      </w:r>
      <w:proofErr w:type="spellStart"/>
      <w:r w:rsidRPr="00AF2A3F">
        <w:rPr>
          <w:rFonts w:cs="Arial"/>
        </w:rPr>
        <w:t>Mondolfi</w:t>
      </w:r>
      <w:proofErr w:type="spellEnd"/>
      <w:r w:rsidRPr="00AF2A3F">
        <w:rPr>
          <w:rFonts w:cs="Arial"/>
        </w:rPr>
        <w:t>, A. E.) 85–137 (Springer Nature Switzerland, Cham, 2024). doi:10.1007/978-3-031-68419-7_4.</w:t>
      </w:r>
    </w:p>
    <w:p w14:paraId="43467FAC" w14:textId="77777777" w:rsidR="00AF2A3F" w:rsidRPr="00AF2A3F" w:rsidRDefault="00AF2A3F" w:rsidP="00AF2A3F">
      <w:pPr>
        <w:pStyle w:val="Bibliography"/>
        <w:rPr>
          <w:rFonts w:cs="Arial"/>
        </w:rPr>
      </w:pPr>
      <w:r w:rsidRPr="00AF2A3F">
        <w:rPr>
          <w:rFonts w:cs="Arial"/>
        </w:rPr>
        <w:t>31.</w:t>
      </w:r>
      <w:r w:rsidRPr="00AF2A3F">
        <w:rPr>
          <w:rFonts w:cs="Arial"/>
        </w:rPr>
        <w:tab/>
        <w:t xml:space="preserve">Salazar-Bravo, J. et al. Natural </w:t>
      </w:r>
      <w:proofErr w:type="spellStart"/>
      <w:r w:rsidRPr="00AF2A3F">
        <w:rPr>
          <w:rFonts w:cs="Arial"/>
        </w:rPr>
        <w:t>nidality</w:t>
      </w:r>
      <w:proofErr w:type="spellEnd"/>
      <w:r w:rsidRPr="00AF2A3F">
        <w:rPr>
          <w:rFonts w:cs="Arial"/>
        </w:rPr>
        <w:t xml:space="preserve"> in Bolivian hemorrhagic fever and the systematics of the reservoir species. Infect. Genet. Evol. </w:t>
      </w:r>
      <w:r w:rsidRPr="00AF2A3F">
        <w:rPr>
          <w:rFonts w:cs="Arial"/>
          <w:b/>
          <w:bCs/>
        </w:rPr>
        <w:t>1</w:t>
      </w:r>
      <w:r w:rsidRPr="00AF2A3F">
        <w:rPr>
          <w:rFonts w:cs="Arial"/>
        </w:rPr>
        <w:t>, 191–199 (2002).</w:t>
      </w:r>
    </w:p>
    <w:p w14:paraId="029CCFFE" w14:textId="77777777" w:rsidR="00AF2A3F" w:rsidRPr="00AF2A3F" w:rsidRDefault="00AF2A3F" w:rsidP="00AF2A3F">
      <w:pPr>
        <w:pStyle w:val="Bibliography"/>
        <w:rPr>
          <w:rFonts w:cs="Arial"/>
        </w:rPr>
      </w:pPr>
      <w:r w:rsidRPr="00AF2A3F">
        <w:rPr>
          <w:rFonts w:cs="Arial"/>
        </w:rPr>
        <w:t>32.</w:t>
      </w:r>
      <w:r w:rsidRPr="00AF2A3F">
        <w:rPr>
          <w:rFonts w:cs="Arial"/>
        </w:rPr>
        <w:tab/>
        <w:t xml:space="preserve">Tsui, J. L.-H. et al. Impacts of climate change-related human migration on infectious diseases. Nat. Clim. Change </w:t>
      </w:r>
      <w:r w:rsidRPr="00AF2A3F">
        <w:rPr>
          <w:rFonts w:cs="Arial"/>
          <w:b/>
          <w:bCs/>
        </w:rPr>
        <w:t>14</w:t>
      </w:r>
      <w:r w:rsidRPr="00AF2A3F">
        <w:rPr>
          <w:rFonts w:cs="Arial"/>
        </w:rPr>
        <w:t>, 793–802 (2024).</w:t>
      </w:r>
    </w:p>
    <w:p w14:paraId="54E3E2F8" w14:textId="77777777" w:rsidR="00AF2A3F" w:rsidRPr="00AF2A3F" w:rsidRDefault="00AF2A3F" w:rsidP="00AF2A3F">
      <w:pPr>
        <w:pStyle w:val="Bibliography"/>
        <w:rPr>
          <w:rFonts w:cs="Arial"/>
        </w:rPr>
      </w:pPr>
      <w:r w:rsidRPr="00AF2A3F">
        <w:rPr>
          <w:rFonts w:cs="Arial"/>
        </w:rPr>
        <w:t>33.</w:t>
      </w:r>
      <w:r w:rsidRPr="00AF2A3F">
        <w:rPr>
          <w:rFonts w:cs="Arial"/>
        </w:rPr>
        <w:tab/>
        <w:t>Mills, J. N. &amp; Childs, J. E. Ecologic Studies of Rodent Reservoirs: Their Relevance for Human Health - Volume 4, Number 4—December 1998 - Emerging Infectious Diseases journal - CDC. doi:10.3201/eid0404.980403.</w:t>
      </w:r>
    </w:p>
    <w:p w14:paraId="45871791" w14:textId="77777777" w:rsidR="00AF2A3F" w:rsidRPr="00AF2A3F" w:rsidRDefault="00AF2A3F" w:rsidP="00AF2A3F">
      <w:pPr>
        <w:pStyle w:val="Bibliography"/>
        <w:rPr>
          <w:rFonts w:cs="Arial"/>
        </w:rPr>
      </w:pPr>
      <w:r w:rsidRPr="00AF2A3F">
        <w:rPr>
          <w:rFonts w:cs="Arial"/>
        </w:rPr>
        <w:t>34.</w:t>
      </w:r>
      <w:r w:rsidRPr="00AF2A3F">
        <w:rPr>
          <w:rFonts w:cs="Arial"/>
        </w:rPr>
        <w:tab/>
        <w:t xml:space="preserve">Mills, J. N. et al. A Longitudinal Study of </w:t>
      </w:r>
      <w:proofErr w:type="spellStart"/>
      <w:r w:rsidRPr="00AF2A3F">
        <w:rPr>
          <w:rFonts w:cs="Arial"/>
        </w:rPr>
        <w:t>Junin</w:t>
      </w:r>
      <w:proofErr w:type="spellEnd"/>
      <w:r w:rsidRPr="00AF2A3F">
        <w:rPr>
          <w:rFonts w:cs="Arial"/>
        </w:rPr>
        <w:t xml:space="preserve"> Virus Activity in the Rodent Reservoir of </w:t>
      </w:r>
      <w:proofErr w:type="spellStart"/>
      <w:r w:rsidRPr="00AF2A3F">
        <w:rPr>
          <w:rFonts w:cs="Arial"/>
        </w:rPr>
        <w:t>Agrentine</w:t>
      </w:r>
      <w:proofErr w:type="spellEnd"/>
      <w:r w:rsidRPr="00AF2A3F">
        <w:rPr>
          <w:rFonts w:cs="Arial"/>
        </w:rPr>
        <w:t xml:space="preserve"> Hemorrhagic Fever. Am. J. Trop. Med. </w:t>
      </w:r>
      <w:proofErr w:type="spellStart"/>
      <w:r w:rsidRPr="00AF2A3F">
        <w:rPr>
          <w:rFonts w:cs="Arial"/>
        </w:rPr>
        <w:t>Hyg</w:t>
      </w:r>
      <w:proofErr w:type="spellEnd"/>
      <w:r w:rsidRPr="00AF2A3F">
        <w:rPr>
          <w:rFonts w:cs="Arial"/>
        </w:rPr>
        <w:t xml:space="preserve">. </w:t>
      </w:r>
      <w:r w:rsidRPr="00AF2A3F">
        <w:rPr>
          <w:rFonts w:cs="Arial"/>
          <w:b/>
          <w:bCs/>
        </w:rPr>
        <w:t>47</w:t>
      </w:r>
      <w:r w:rsidRPr="00AF2A3F">
        <w:rPr>
          <w:rFonts w:cs="Arial"/>
        </w:rPr>
        <w:t>, 749–763 (1992).</w:t>
      </w:r>
    </w:p>
    <w:p w14:paraId="6A9FED7D" w14:textId="77777777" w:rsidR="00AF2A3F" w:rsidRPr="00AF2A3F" w:rsidRDefault="00AF2A3F" w:rsidP="00AF2A3F">
      <w:pPr>
        <w:pStyle w:val="Bibliography"/>
        <w:rPr>
          <w:rFonts w:cs="Arial"/>
        </w:rPr>
      </w:pPr>
      <w:r w:rsidRPr="00AF2A3F">
        <w:rPr>
          <w:rFonts w:cs="Arial"/>
        </w:rPr>
        <w:t>35.</w:t>
      </w:r>
      <w:r w:rsidRPr="00AF2A3F">
        <w:rPr>
          <w:rFonts w:cs="Arial"/>
        </w:rPr>
        <w:tab/>
        <w:t xml:space="preserve">Polop, F. et al. On the relationship between the environmental history and the epidemiological situation of Argentine hemorrhagic fever. Ecol. Res. </w:t>
      </w:r>
      <w:r w:rsidRPr="00AF2A3F">
        <w:rPr>
          <w:rFonts w:cs="Arial"/>
          <w:b/>
          <w:bCs/>
        </w:rPr>
        <w:t>23</w:t>
      </w:r>
      <w:r w:rsidRPr="00AF2A3F">
        <w:rPr>
          <w:rFonts w:cs="Arial"/>
        </w:rPr>
        <w:t>, 217–225 (2008).</w:t>
      </w:r>
    </w:p>
    <w:p w14:paraId="1466D01F" w14:textId="77777777" w:rsidR="00AF2A3F" w:rsidRPr="00AF2A3F" w:rsidRDefault="00AF2A3F" w:rsidP="00AF2A3F">
      <w:pPr>
        <w:pStyle w:val="Bibliography"/>
        <w:rPr>
          <w:rFonts w:cs="Arial"/>
        </w:rPr>
      </w:pPr>
      <w:r w:rsidRPr="00AF2A3F">
        <w:rPr>
          <w:rFonts w:cs="Arial"/>
        </w:rPr>
        <w:t>36.</w:t>
      </w:r>
      <w:r w:rsidRPr="00AF2A3F">
        <w:rPr>
          <w:rFonts w:cs="Arial"/>
        </w:rPr>
        <w:tab/>
        <w:t xml:space="preserve">Tapia-Ramírez, G. et al. A Review of </w:t>
      </w:r>
      <w:proofErr w:type="spellStart"/>
      <w:r w:rsidRPr="00AF2A3F">
        <w:rPr>
          <w:rFonts w:cs="Arial"/>
        </w:rPr>
        <w:t>Mammarenaviruses</w:t>
      </w:r>
      <w:proofErr w:type="spellEnd"/>
      <w:r w:rsidRPr="00AF2A3F">
        <w:rPr>
          <w:rFonts w:cs="Arial"/>
        </w:rPr>
        <w:t xml:space="preserve"> and Rodent Reservoirs in the Americas. </w:t>
      </w:r>
      <w:proofErr w:type="spellStart"/>
      <w:r w:rsidRPr="00AF2A3F">
        <w:rPr>
          <w:rFonts w:cs="Arial"/>
        </w:rPr>
        <w:t>EcoHealth</w:t>
      </w:r>
      <w:proofErr w:type="spellEnd"/>
      <w:r w:rsidRPr="00AF2A3F">
        <w:rPr>
          <w:rFonts w:cs="Arial"/>
        </w:rPr>
        <w:t xml:space="preserve"> </w:t>
      </w:r>
      <w:r w:rsidRPr="00AF2A3F">
        <w:rPr>
          <w:rFonts w:cs="Arial"/>
          <w:b/>
          <w:bCs/>
        </w:rPr>
        <w:t>19</w:t>
      </w:r>
      <w:r w:rsidRPr="00AF2A3F">
        <w:rPr>
          <w:rFonts w:cs="Arial"/>
        </w:rPr>
        <w:t>, 22–39 (2022).</w:t>
      </w:r>
    </w:p>
    <w:p w14:paraId="474AE477" w14:textId="77777777" w:rsidR="00AF2A3F" w:rsidRPr="00AF2A3F" w:rsidRDefault="00AF2A3F" w:rsidP="00AF2A3F">
      <w:pPr>
        <w:pStyle w:val="Bibliography"/>
        <w:rPr>
          <w:rFonts w:cs="Arial"/>
        </w:rPr>
      </w:pPr>
      <w:r w:rsidRPr="00AF2A3F">
        <w:rPr>
          <w:rFonts w:cs="Arial"/>
        </w:rPr>
        <w:t>37.</w:t>
      </w:r>
      <w:r w:rsidRPr="00AF2A3F">
        <w:rPr>
          <w:rFonts w:cs="Arial"/>
        </w:rPr>
        <w:tab/>
        <w:t xml:space="preserve">McMahon, S. M. et al. Improving assessment and modelling of climate change impacts on global terrestrial biodiversity. Trends Ecol. Evol. </w:t>
      </w:r>
      <w:r w:rsidRPr="00AF2A3F">
        <w:rPr>
          <w:rFonts w:cs="Arial"/>
          <w:b/>
          <w:bCs/>
        </w:rPr>
        <w:t>26</w:t>
      </w:r>
      <w:r w:rsidRPr="00AF2A3F">
        <w:rPr>
          <w:rFonts w:cs="Arial"/>
        </w:rPr>
        <w:t>, 249–259 (2011).</w:t>
      </w:r>
    </w:p>
    <w:p w14:paraId="1F2B93B5" w14:textId="77777777" w:rsidR="00AF2A3F" w:rsidRPr="00AF2A3F" w:rsidRDefault="00AF2A3F" w:rsidP="00AF2A3F">
      <w:pPr>
        <w:pStyle w:val="Bibliography"/>
        <w:rPr>
          <w:rFonts w:cs="Arial"/>
        </w:rPr>
      </w:pPr>
      <w:r w:rsidRPr="00AF2A3F">
        <w:rPr>
          <w:rFonts w:cs="Arial"/>
        </w:rPr>
        <w:t>38.</w:t>
      </w:r>
      <w:r w:rsidRPr="00AF2A3F">
        <w:rPr>
          <w:rFonts w:cs="Arial"/>
        </w:rPr>
        <w:tab/>
        <w:t xml:space="preserve">Delgado, R. C., De Santana, R. O., </w:t>
      </w:r>
      <w:proofErr w:type="spellStart"/>
      <w:r w:rsidRPr="00AF2A3F">
        <w:rPr>
          <w:rFonts w:cs="Arial"/>
        </w:rPr>
        <w:t>Gelsleichter</w:t>
      </w:r>
      <w:proofErr w:type="spellEnd"/>
      <w:r w:rsidRPr="00AF2A3F">
        <w:rPr>
          <w:rFonts w:cs="Arial"/>
        </w:rPr>
        <w:t xml:space="preserve">, Y. A. &amp; Pereira, M. G. Degradation of South American biomes: What to expect for the future? Environ. Impact Assess. Rev. </w:t>
      </w:r>
      <w:r w:rsidRPr="00AF2A3F">
        <w:rPr>
          <w:rFonts w:cs="Arial"/>
          <w:b/>
          <w:bCs/>
        </w:rPr>
        <w:t>96</w:t>
      </w:r>
      <w:r w:rsidRPr="00AF2A3F">
        <w:rPr>
          <w:rFonts w:cs="Arial"/>
        </w:rPr>
        <w:t>, 106815 (2022).</w:t>
      </w:r>
    </w:p>
    <w:p w14:paraId="59BE29DB" w14:textId="4EE6F206" w:rsidR="00073632" w:rsidRDefault="00D43F3D" w:rsidP="00062C4E">
      <w:pPr>
        <w:spacing w:before="0"/>
        <w:ind w:left="720" w:hanging="720"/>
      </w:pPr>
      <w:r>
        <w:fldChar w:fldCharType="end"/>
      </w:r>
    </w:p>
    <w:p w14:paraId="23814DAB" w14:textId="77777777" w:rsidR="0061372A" w:rsidRDefault="0061372A" w:rsidP="0061372A">
      <w:pPr>
        <w:pStyle w:val="Heading1"/>
      </w:pPr>
      <w:r>
        <w:t>Acknowledgements</w:t>
      </w:r>
    </w:p>
    <w:p w14:paraId="328D6493" w14:textId="77777777" w:rsidR="0061372A" w:rsidRDefault="0061372A" w:rsidP="0061372A">
      <w:r>
        <w:t xml:space="preserve">All figures in this manuscript were compiled from original sub-figures using BioRender.com. </w:t>
      </w:r>
    </w:p>
    <w:p w14:paraId="755831DE" w14:textId="77777777" w:rsidR="0061372A" w:rsidRDefault="0061372A" w:rsidP="0061372A">
      <w:pPr>
        <w:pStyle w:val="Heading1"/>
      </w:pPr>
      <w:r>
        <w:t>Funding</w:t>
      </w:r>
    </w:p>
    <w:p w14:paraId="55ADB9DB" w14:textId="537E0304" w:rsidR="0061372A" w:rsidRPr="00C1167A" w:rsidRDefault="0061372A" w:rsidP="0061372A">
      <w:pPr>
        <w:spacing w:before="0"/>
        <w:ind w:left="720" w:hanging="720"/>
        <w:rPr>
          <w:rFonts w:cs="Arial"/>
        </w:rPr>
      </w:pPr>
      <w:r w:rsidRPr="00800F06">
        <w:t xml:space="preserve">This work was supported by the </w:t>
      </w:r>
      <w:proofErr w:type="spellStart"/>
      <w:r w:rsidRPr="00800F06">
        <w:t>Wellcome</w:t>
      </w:r>
      <w:proofErr w:type="spellEnd"/>
      <w:r w:rsidRPr="00800F06">
        <w:t xml:space="preserve"> Trust grant number 226099/Z/22/Z. P.S.P. is also supported by the National Science Foundation under Award Number DMS-2325267.</w:t>
      </w:r>
    </w:p>
    <w:sectPr w:rsidR="0061372A" w:rsidRPr="00C1167A" w:rsidSect="003E733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Pranav Kulkarni" w:date="2025-09-04T15:07:00Z" w:initials="PK">
    <w:p w14:paraId="563A9322" w14:textId="77777777" w:rsidR="008A0970" w:rsidRDefault="0039147E" w:rsidP="008A0970">
      <w:r>
        <w:rPr>
          <w:rStyle w:val="CommentReference"/>
        </w:rPr>
        <w:annotationRef/>
      </w:r>
      <w:r w:rsidR="008A0970">
        <w:rPr>
          <w:sz w:val="20"/>
          <w:szCs w:val="20"/>
        </w:rPr>
        <w:t>Total body text at 3217/3000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3A93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C27A24" w16cex:dateUtc="2025-09-04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3A9322" w16cid:durableId="16C27A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u8zfLvsztS5snQ" int2:id="8ekMHn9X">
      <int2:state int2:value="Rejected" int2:type="gram"/>
    </int2:textHash>
    <int2:textHash int2:hashCode="ZtyHX3NQSDizUj" int2:id="BDqsW9Du">
      <int2:state int2:value="Rejected" int2:type="spell"/>
    </int2:textHash>
    <int2:textHash int2:hashCode="7Ev0c/YDKSC0Cs" int2:id="ERWtyeA2">
      <int2:state int2:value="Rejected" int2:type="spell"/>
    </int2:textHash>
    <int2:textHash int2:hashCode="/rKRPxUnYlkIvn" int2:id="NTxBk5cF">
      <int2:state int2:value="Rejected" int2:type="spell"/>
    </int2:textHash>
    <int2:textHash int2:hashCode="lJztfLk0ee+mjB" int2:id="O0pQryFe">
      <int2:state int2:value="Rejected" int2:type="spell"/>
    </int2:textHash>
    <int2:textHash int2:hashCode="OCKzxjWJqU/Xoh" int2:id="PE36lfWN">
      <int2:state int2:value="Rejected" int2:type="spell"/>
    </int2:textHash>
    <int2:textHash int2:hashCode="leD3XJC53zWUsD" int2:id="QXMG8Kir">
      <int2:state int2:value="Rejected" int2:type="spell"/>
    </int2:textHash>
    <int2:textHash int2:hashCode="+5NMdNZ3KfyX7e" int2:id="mxHX4A3d">
      <int2:state int2:value="Rejected" int2:type="spell"/>
    </int2:textHash>
    <int2:textHash int2:hashCode="uTgPK1Pd3LPBd8" int2:id="pvAT2eBp">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C46B3"/>
    <w:multiLevelType w:val="hybridMultilevel"/>
    <w:tmpl w:val="1FF42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06D9D"/>
    <w:multiLevelType w:val="hybridMultilevel"/>
    <w:tmpl w:val="7AC8A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0953152">
    <w:abstractNumId w:val="1"/>
  </w:num>
  <w:num w:numId="2" w16cid:durableId="12451468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anav Kulkarni">
    <w15:presenceInfo w15:providerId="AD" w15:userId="S::pskul@ucdavis.edu::740ca103-71b7-4a77-9bf1-7303dc3a32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B7"/>
    <w:rsid w:val="00000290"/>
    <w:rsid w:val="00001326"/>
    <w:rsid w:val="00001A2C"/>
    <w:rsid w:val="00001B42"/>
    <w:rsid w:val="000026F4"/>
    <w:rsid w:val="00002A20"/>
    <w:rsid w:val="00002A99"/>
    <w:rsid w:val="0000422D"/>
    <w:rsid w:val="00005863"/>
    <w:rsid w:val="0001005F"/>
    <w:rsid w:val="000103ED"/>
    <w:rsid w:val="000115C7"/>
    <w:rsid w:val="00012FFD"/>
    <w:rsid w:val="0001436B"/>
    <w:rsid w:val="00014760"/>
    <w:rsid w:val="00014BA2"/>
    <w:rsid w:val="00014FB3"/>
    <w:rsid w:val="00015CD6"/>
    <w:rsid w:val="0001752A"/>
    <w:rsid w:val="00020281"/>
    <w:rsid w:val="00022636"/>
    <w:rsid w:val="00023486"/>
    <w:rsid w:val="000246BC"/>
    <w:rsid w:val="0002594E"/>
    <w:rsid w:val="00025A50"/>
    <w:rsid w:val="00026EDE"/>
    <w:rsid w:val="0003090F"/>
    <w:rsid w:val="00030CDB"/>
    <w:rsid w:val="00031859"/>
    <w:rsid w:val="00031F2D"/>
    <w:rsid w:val="00032304"/>
    <w:rsid w:val="00032306"/>
    <w:rsid w:val="00032477"/>
    <w:rsid w:val="000340C5"/>
    <w:rsid w:val="00035421"/>
    <w:rsid w:val="00037F8B"/>
    <w:rsid w:val="00041631"/>
    <w:rsid w:val="000430D5"/>
    <w:rsid w:val="000433D2"/>
    <w:rsid w:val="000442A9"/>
    <w:rsid w:val="00045182"/>
    <w:rsid w:val="00046703"/>
    <w:rsid w:val="000506CA"/>
    <w:rsid w:val="0005128F"/>
    <w:rsid w:val="0005140F"/>
    <w:rsid w:val="00051C55"/>
    <w:rsid w:val="00052565"/>
    <w:rsid w:val="00052F57"/>
    <w:rsid w:val="00054645"/>
    <w:rsid w:val="00056860"/>
    <w:rsid w:val="00060E0C"/>
    <w:rsid w:val="00060F3E"/>
    <w:rsid w:val="00060F52"/>
    <w:rsid w:val="000610A5"/>
    <w:rsid w:val="00061EEF"/>
    <w:rsid w:val="00062C4E"/>
    <w:rsid w:val="00062C7E"/>
    <w:rsid w:val="0006347D"/>
    <w:rsid w:val="00063E4C"/>
    <w:rsid w:val="00063F07"/>
    <w:rsid w:val="00064733"/>
    <w:rsid w:val="00064B0F"/>
    <w:rsid w:val="00064F45"/>
    <w:rsid w:val="0006766A"/>
    <w:rsid w:val="00067ADF"/>
    <w:rsid w:val="00067CA8"/>
    <w:rsid w:val="00070097"/>
    <w:rsid w:val="000707DA"/>
    <w:rsid w:val="000717F2"/>
    <w:rsid w:val="00071A1A"/>
    <w:rsid w:val="00071F05"/>
    <w:rsid w:val="00073632"/>
    <w:rsid w:val="00073CF4"/>
    <w:rsid w:val="000750BB"/>
    <w:rsid w:val="000759CF"/>
    <w:rsid w:val="00075A0C"/>
    <w:rsid w:val="00077619"/>
    <w:rsid w:val="00077868"/>
    <w:rsid w:val="00080A1E"/>
    <w:rsid w:val="00081C40"/>
    <w:rsid w:val="0008276D"/>
    <w:rsid w:val="00084D7B"/>
    <w:rsid w:val="00084FD5"/>
    <w:rsid w:val="0008593D"/>
    <w:rsid w:val="00086483"/>
    <w:rsid w:val="00087554"/>
    <w:rsid w:val="00090792"/>
    <w:rsid w:val="00090E36"/>
    <w:rsid w:val="00090F27"/>
    <w:rsid w:val="0009139E"/>
    <w:rsid w:val="0009196A"/>
    <w:rsid w:val="00091C09"/>
    <w:rsid w:val="00091F57"/>
    <w:rsid w:val="000920E0"/>
    <w:rsid w:val="00093259"/>
    <w:rsid w:val="000957F3"/>
    <w:rsid w:val="0009599F"/>
    <w:rsid w:val="00096A3B"/>
    <w:rsid w:val="0009726B"/>
    <w:rsid w:val="000A0C82"/>
    <w:rsid w:val="000A174C"/>
    <w:rsid w:val="000A19F6"/>
    <w:rsid w:val="000A1A43"/>
    <w:rsid w:val="000A1BCC"/>
    <w:rsid w:val="000A2ABB"/>
    <w:rsid w:val="000A4C2F"/>
    <w:rsid w:val="000A4D06"/>
    <w:rsid w:val="000A552A"/>
    <w:rsid w:val="000A5E5E"/>
    <w:rsid w:val="000A6001"/>
    <w:rsid w:val="000A76F4"/>
    <w:rsid w:val="000A77C6"/>
    <w:rsid w:val="000B0878"/>
    <w:rsid w:val="000B1113"/>
    <w:rsid w:val="000B28B1"/>
    <w:rsid w:val="000B2E50"/>
    <w:rsid w:val="000B36EC"/>
    <w:rsid w:val="000B3B7A"/>
    <w:rsid w:val="000B4994"/>
    <w:rsid w:val="000B4EDE"/>
    <w:rsid w:val="000B6746"/>
    <w:rsid w:val="000B6D7F"/>
    <w:rsid w:val="000BF252"/>
    <w:rsid w:val="000C0022"/>
    <w:rsid w:val="000C2C03"/>
    <w:rsid w:val="000C39A8"/>
    <w:rsid w:val="000C64E3"/>
    <w:rsid w:val="000C79ED"/>
    <w:rsid w:val="000D0B06"/>
    <w:rsid w:val="000D266C"/>
    <w:rsid w:val="000D2FBF"/>
    <w:rsid w:val="000D48CD"/>
    <w:rsid w:val="000D4E43"/>
    <w:rsid w:val="000D602B"/>
    <w:rsid w:val="000D60FD"/>
    <w:rsid w:val="000E1B42"/>
    <w:rsid w:val="000E2419"/>
    <w:rsid w:val="000E2649"/>
    <w:rsid w:val="000E26E5"/>
    <w:rsid w:val="000E2F4A"/>
    <w:rsid w:val="000E3C77"/>
    <w:rsid w:val="000E4203"/>
    <w:rsid w:val="000E49EC"/>
    <w:rsid w:val="000E5B94"/>
    <w:rsid w:val="000E8C7A"/>
    <w:rsid w:val="000F0019"/>
    <w:rsid w:val="000F0525"/>
    <w:rsid w:val="000F0D38"/>
    <w:rsid w:val="000F271F"/>
    <w:rsid w:val="000F3286"/>
    <w:rsid w:val="000F3830"/>
    <w:rsid w:val="000F7294"/>
    <w:rsid w:val="000F776D"/>
    <w:rsid w:val="00100C7F"/>
    <w:rsid w:val="001035D2"/>
    <w:rsid w:val="00103820"/>
    <w:rsid w:val="001038F5"/>
    <w:rsid w:val="001047ED"/>
    <w:rsid w:val="00104819"/>
    <w:rsid w:val="00104A27"/>
    <w:rsid w:val="001052AC"/>
    <w:rsid w:val="001059B5"/>
    <w:rsid w:val="00105D88"/>
    <w:rsid w:val="00105DD2"/>
    <w:rsid w:val="00106B1E"/>
    <w:rsid w:val="00110784"/>
    <w:rsid w:val="0011102E"/>
    <w:rsid w:val="00111CE0"/>
    <w:rsid w:val="001131BF"/>
    <w:rsid w:val="00113B3F"/>
    <w:rsid w:val="00114165"/>
    <w:rsid w:val="0011438F"/>
    <w:rsid w:val="0011693C"/>
    <w:rsid w:val="00117194"/>
    <w:rsid w:val="00117391"/>
    <w:rsid w:val="00117E8F"/>
    <w:rsid w:val="00120794"/>
    <w:rsid w:val="001238A8"/>
    <w:rsid w:val="00124547"/>
    <w:rsid w:val="0012469D"/>
    <w:rsid w:val="001247DF"/>
    <w:rsid w:val="001251D7"/>
    <w:rsid w:val="00126421"/>
    <w:rsid w:val="00131183"/>
    <w:rsid w:val="00131FF9"/>
    <w:rsid w:val="00133221"/>
    <w:rsid w:val="001335FD"/>
    <w:rsid w:val="00135EA3"/>
    <w:rsid w:val="001364B0"/>
    <w:rsid w:val="00136F21"/>
    <w:rsid w:val="001402F1"/>
    <w:rsid w:val="0014143C"/>
    <w:rsid w:val="00141E3F"/>
    <w:rsid w:val="001420C3"/>
    <w:rsid w:val="001435D3"/>
    <w:rsid w:val="0014384A"/>
    <w:rsid w:val="00143C18"/>
    <w:rsid w:val="00143C57"/>
    <w:rsid w:val="00144A86"/>
    <w:rsid w:val="001453FE"/>
    <w:rsid w:val="0014707C"/>
    <w:rsid w:val="001479D8"/>
    <w:rsid w:val="00150DAE"/>
    <w:rsid w:val="001529DC"/>
    <w:rsid w:val="00152F42"/>
    <w:rsid w:val="001538FA"/>
    <w:rsid w:val="0015407B"/>
    <w:rsid w:val="00154153"/>
    <w:rsid w:val="0015417D"/>
    <w:rsid w:val="00154513"/>
    <w:rsid w:val="00155601"/>
    <w:rsid w:val="00155CD5"/>
    <w:rsid w:val="00155D17"/>
    <w:rsid w:val="00156CEA"/>
    <w:rsid w:val="00160217"/>
    <w:rsid w:val="00161F9C"/>
    <w:rsid w:val="00162425"/>
    <w:rsid w:val="00164188"/>
    <w:rsid w:val="00165DE6"/>
    <w:rsid w:val="00166B5B"/>
    <w:rsid w:val="00167342"/>
    <w:rsid w:val="00167860"/>
    <w:rsid w:val="00167A04"/>
    <w:rsid w:val="00173FF0"/>
    <w:rsid w:val="0017451C"/>
    <w:rsid w:val="00175990"/>
    <w:rsid w:val="0017695B"/>
    <w:rsid w:val="00177B18"/>
    <w:rsid w:val="00177C4D"/>
    <w:rsid w:val="001807E7"/>
    <w:rsid w:val="00180B27"/>
    <w:rsid w:val="00181FFE"/>
    <w:rsid w:val="00183AEE"/>
    <w:rsid w:val="001843CB"/>
    <w:rsid w:val="00184B8E"/>
    <w:rsid w:val="00185C2E"/>
    <w:rsid w:val="00185EFB"/>
    <w:rsid w:val="0018620F"/>
    <w:rsid w:val="00186601"/>
    <w:rsid w:val="00186E7D"/>
    <w:rsid w:val="001903B5"/>
    <w:rsid w:val="0019136C"/>
    <w:rsid w:val="001916A4"/>
    <w:rsid w:val="00192934"/>
    <w:rsid w:val="00193888"/>
    <w:rsid w:val="00193A65"/>
    <w:rsid w:val="00194DCD"/>
    <w:rsid w:val="00196A96"/>
    <w:rsid w:val="00197A2E"/>
    <w:rsid w:val="00197D8C"/>
    <w:rsid w:val="001A00E4"/>
    <w:rsid w:val="001A02AE"/>
    <w:rsid w:val="001A1E9B"/>
    <w:rsid w:val="001A5B56"/>
    <w:rsid w:val="001A6F30"/>
    <w:rsid w:val="001A74AA"/>
    <w:rsid w:val="001A7602"/>
    <w:rsid w:val="001A7EFA"/>
    <w:rsid w:val="001A7F51"/>
    <w:rsid w:val="001B0BF5"/>
    <w:rsid w:val="001B3705"/>
    <w:rsid w:val="001B3F58"/>
    <w:rsid w:val="001B71BC"/>
    <w:rsid w:val="001B78FA"/>
    <w:rsid w:val="001C0643"/>
    <w:rsid w:val="001C0A5B"/>
    <w:rsid w:val="001C17D0"/>
    <w:rsid w:val="001C1811"/>
    <w:rsid w:val="001C1D55"/>
    <w:rsid w:val="001C26BD"/>
    <w:rsid w:val="001C292E"/>
    <w:rsid w:val="001C366A"/>
    <w:rsid w:val="001C3906"/>
    <w:rsid w:val="001C4616"/>
    <w:rsid w:val="001C49BE"/>
    <w:rsid w:val="001C5009"/>
    <w:rsid w:val="001C525B"/>
    <w:rsid w:val="001C55C4"/>
    <w:rsid w:val="001C5B5B"/>
    <w:rsid w:val="001C5F06"/>
    <w:rsid w:val="001C625F"/>
    <w:rsid w:val="001C7655"/>
    <w:rsid w:val="001D1AE5"/>
    <w:rsid w:val="001D1C19"/>
    <w:rsid w:val="001D2ED8"/>
    <w:rsid w:val="001D30AE"/>
    <w:rsid w:val="001D575B"/>
    <w:rsid w:val="001D5F5F"/>
    <w:rsid w:val="001D6020"/>
    <w:rsid w:val="001E146F"/>
    <w:rsid w:val="001E3458"/>
    <w:rsid w:val="001E41CF"/>
    <w:rsid w:val="001E46D3"/>
    <w:rsid w:val="001E4A83"/>
    <w:rsid w:val="001E546D"/>
    <w:rsid w:val="001F01D2"/>
    <w:rsid w:val="001F2162"/>
    <w:rsid w:val="001F3476"/>
    <w:rsid w:val="001F3BC6"/>
    <w:rsid w:val="001F4401"/>
    <w:rsid w:val="001F47EA"/>
    <w:rsid w:val="001F500E"/>
    <w:rsid w:val="001F5B69"/>
    <w:rsid w:val="001F6D0C"/>
    <w:rsid w:val="001F7FEA"/>
    <w:rsid w:val="001FF2B9"/>
    <w:rsid w:val="00200AA4"/>
    <w:rsid w:val="00201EBC"/>
    <w:rsid w:val="002022FD"/>
    <w:rsid w:val="002037FE"/>
    <w:rsid w:val="00203C8B"/>
    <w:rsid w:val="00203D70"/>
    <w:rsid w:val="00204008"/>
    <w:rsid w:val="00210109"/>
    <w:rsid w:val="002106A3"/>
    <w:rsid w:val="00210C13"/>
    <w:rsid w:val="00213161"/>
    <w:rsid w:val="0021372A"/>
    <w:rsid w:val="002138E0"/>
    <w:rsid w:val="002149EB"/>
    <w:rsid w:val="002153F0"/>
    <w:rsid w:val="0021642B"/>
    <w:rsid w:val="0021655A"/>
    <w:rsid w:val="002206C4"/>
    <w:rsid w:val="00221E3A"/>
    <w:rsid w:val="002222FD"/>
    <w:rsid w:val="00222642"/>
    <w:rsid w:val="00222B71"/>
    <w:rsid w:val="00224DED"/>
    <w:rsid w:val="00225BDB"/>
    <w:rsid w:val="00230811"/>
    <w:rsid w:val="00230F1D"/>
    <w:rsid w:val="00231648"/>
    <w:rsid w:val="002338F4"/>
    <w:rsid w:val="00234BB2"/>
    <w:rsid w:val="00240582"/>
    <w:rsid w:val="00240ABD"/>
    <w:rsid w:val="00241661"/>
    <w:rsid w:val="00243B0D"/>
    <w:rsid w:val="00244EFE"/>
    <w:rsid w:val="002452E6"/>
    <w:rsid w:val="002456B1"/>
    <w:rsid w:val="0024588C"/>
    <w:rsid w:val="00246688"/>
    <w:rsid w:val="00247049"/>
    <w:rsid w:val="002471BE"/>
    <w:rsid w:val="002509BA"/>
    <w:rsid w:val="0025149C"/>
    <w:rsid w:val="00251B53"/>
    <w:rsid w:val="00253A5B"/>
    <w:rsid w:val="00253BBC"/>
    <w:rsid w:val="0025485B"/>
    <w:rsid w:val="00257246"/>
    <w:rsid w:val="002577FC"/>
    <w:rsid w:val="00260D29"/>
    <w:rsid w:val="00260DBA"/>
    <w:rsid w:val="00261DA7"/>
    <w:rsid w:val="0026269A"/>
    <w:rsid w:val="00262B20"/>
    <w:rsid w:val="0026333E"/>
    <w:rsid w:val="00263A56"/>
    <w:rsid w:val="00264B43"/>
    <w:rsid w:val="00264F3A"/>
    <w:rsid w:val="00266AF3"/>
    <w:rsid w:val="00267EF7"/>
    <w:rsid w:val="00271895"/>
    <w:rsid w:val="00272DC9"/>
    <w:rsid w:val="00273122"/>
    <w:rsid w:val="00274F67"/>
    <w:rsid w:val="0027598A"/>
    <w:rsid w:val="0027646B"/>
    <w:rsid w:val="0027716F"/>
    <w:rsid w:val="00280B18"/>
    <w:rsid w:val="00280F5B"/>
    <w:rsid w:val="00281353"/>
    <w:rsid w:val="002837F8"/>
    <w:rsid w:val="00283D06"/>
    <w:rsid w:val="00283E0D"/>
    <w:rsid w:val="00284D9E"/>
    <w:rsid w:val="00284FBF"/>
    <w:rsid w:val="0028502D"/>
    <w:rsid w:val="00287365"/>
    <w:rsid w:val="00291235"/>
    <w:rsid w:val="00291B17"/>
    <w:rsid w:val="00293806"/>
    <w:rsid w:val="00293E07"/>
    <w:rsid w:val="00294692"/>
    <w:rsid w:val="002948AD"/>
    <w:rsid w:val="002950E1"/>
    <w:rsid w:val="0029511F"/>
    <w:rsid w:val="00295312"/>
    <w:rsid w:val="00295E1B"/>
    <w:rsid w:val="00295E89"/>
    <w:rsid w:val="00296E4B"/>
    <w:rsid w:val="00297828"/>
    <w:rsid w:val="002A1022"/>
    <w:rsid w:val="002A2794"/>
    <w:rsid w:val="002A326F"/>
    <w:rsid w:val="002A34F7"/>
    <w:rsid w:val="002A3EA5"/>
    <w:rsid w:val="002A463B"/>
    <w:rsid w:val="002A4C95"/>
    <w:rsid w:val="002A569E"/>
    <w:rsid w:val="002A7E84"/>
    <w:rsid w:val="002B076F"/>
    <w:rsid w:val="002B1574"/>
    <w:rsid w:val="002B1FC0"/>
    <w:rsid w:val="002B2C71"/>
    <w:rsid w:val="002B33DD"/>
    <w:rsid w:val="002B3EEA"/>
    <w:rsid w:val="002B40DA"/>
    <w:rsid w:val="002B49A8"/>
    <w:rsid w:val="002B5F5A"/>
    <w:rsid w:val="002B603B"/>
    <w:rsid w:val="002C0A3D"/>
    <w:rsid w:val="002C0C5D"/>
    <w:rsid w:val="002C0E64"/>
    <w:rsid w:val="002C2711"/>
    <w:rsid w:val="002C296E"/>
    <w:rsid w:val="002D13D6"/>
    <w:rsid w:val="002D14DF"/>
    <w:rsid w:val="002D15BB"/>
    <w:rsid w:val="002D1C8C"/>
    <w:rsid w:val="002D2ECA"/>
    <w:rsid w:val="002D3F31"/>
    <w:rsid w:val="002D4336"/>
    <w:rsid w:val="002D54F9"/>
    <w:rsid w:val="002D7D02"/>
    <w:rsid w:val="002E13D2"/>
    <w:rsid w:val="002E22BC"/>
    <w:rsid w:val="002E5B1F"/>
    <w:rsid w:val="002E5F46"/>
    <w:rsid w:val="002E63CC"/>
    <w:rsid w:val="002E67EC"/>
    <w:rsid w:val="002E7B76"/>
    <w:rsid w:val="002F14C5"/>
    <w:rsid w:val="002F1F57"/>
    <w:rsid w:val="002F24DA"/>
    <w:rsid w:val="002F2843"/>
    <w:rsid w:val="002F34F4"/>
    <w:rsid w:val="002F3590"/>
    <w:rsid w:val="002F3AC0"/>
    <w:rsid w:val="002F48D8"/>
    <w:rsid w:val="002F5242"/>
    <w:rsid w:val="002F532D"/>
    <w:rsid w:val="002F60AE"/>
    <w:rsid w:val="002F62C6"/>
    <w:rsid w:val="002F6410"/>
    <w:rsid w:val="002F6CAE"/>
    <w:rsid w:val="002F7418"/>
    <w:rsid w:val="00300A96"/>
    <w:rsid w:val="00300BE3"/>
    <w:rsid w:val="003028FC"/>
    <w:rsid w:val="00304B91"/>
    <w:rsid w:val="0030596E"/>
    <w:rsid w:val="00305C01"/>
    <w:rsid w:val="00305EF7"/>
    <w:rsid w:val="00307647"/>
    <w:rsid w:val="00307B98"/>
    <w:rsid w:val="003107E7"/>
    <w:rsid w:val="00310CD7"/>
    <w:rsid w:val="003126C8"/>
    <w:rsid w:val="00312BA2"/>
    <w:rsid w:val="00313361"/>
    <w:rsid w:val="00313C7F"/>
    <w:rsid w:val="00315C9C"/>
    <w:rsid w:val="00315E52"/>
    <w:rsid w:val="003173BC"/>
    <w:rsid w:val="00321C9E"/>
    <w:rsid w:val="0032362B"/>
    <w:rsid w:val="00324133"/>
    <w:rsid w:val="00324E95"/>
    <w:rsid w:val="00327C06"/>
    <w:rsid w:val="00330529"/>
    <w:rsid w:val="00330B94"/>
    <w:rsid w:val="00330BB8"/>
    <w:rsid w:val="00330CB8"/>
    <w:rsid w:val="0033142D"/>
    <w:rsid w:val="00332200"/>
    <w:rsid w:val="00332251"/>
    <w:rsid w:val="003325A8"/>
    <w:rsid w:val="00333682"/>
    <w:rsid w:val="00333C6C"/>
    <w:rsid w:val="00340DC0"/>
    <w:rsid w:val="0034270F"/>
    <w:rsid w:val="00342ECF"/>
    <w:rsid w:val="00344E63"/>
    <w:rsid w:val="0034555D"/>
    <w:rsid w:val="00345887"/>
    <w:rsid w:val="00346361"/>
    <w:rsid w:val="00346A0A"/>
    <w:rsid w:val="00347575"/>
    <w:rsid w:val="00347790"/>
    <w:rsid w:val="003477CE"/>
    <w:rsid w:val="0035186F"/>
    <w:rsid w:val="00351C79"/>
    <w:rsid w:val="003525E3"/>
    <w:rsid w:val="003535AE"/>
    <w:rsid w:val="00353A11"/>
    <w:rsid w:val="00355296"/>
    <w:rsid w:val="0035664F"/>
    <w:rsid w:val="00356CED"/>
    <w:rsid w:val="00356E89"/>
    <w:rsid w:val="003579F7"/>
    <w:rsid w:val="00357BFF"/>
    <w:rsid w:val="0035DE39"/>
    <w:rsid w:val="00360003"/>
    <w:rsid w:val="00360761"/>
    <w:rsid w:val="00361044"/>
    <w:rsid w:val="00361AEC"/>
    <w:rsid w:val="003625DC"/>
    <w:rsid w:val="00362968"/>
    <w:rsid w:val="00362988"/>
    <w:rsid w:val="00363047"/>
    <w:rsid w:val="00363119"/>
    <w:rsid w:val="003643CE"/>
    <w:rsid w:val="0036470A"/>
    <w:rsid w:val="00365C5C"/>
    <w:rsid w:val="00366785"/>
    <w:rsid w:val="00366D39"/>
    <w:rsid w:val="0036CA7E"/>
    <w:rsid w:val="003712A0"/>
    <w:rsid w:val="00371D87"/>
    <w:rsid w:val="00373117"/>
    <w:rsid w:val="0037664B"/>
    <w:rsid w:val="00376F0E"/>
    <w:rsid w:val="0037763B"/>
    <w:rsid w:val="00383FF8"/>
    <w:rsid w:val="00385EFE"/>
    <w:rsid w:val="003865A7"/>
    <w:rsid w:val="0038673C"/>
    <w:rsid w:val="003868DA"/>
    <w:rsid w:val="00390317"/>
    <w:rsid w:val="0039147E"/>
    <w:rsid w:val="003917E4"/>
    <w:rsid w:val="00391BDD"/>
    <w:rsid w:val="00396B07"/>
    <w:rsid w:val="00397CCC"/>
    <w:rsid w:val="003A042C"/>
    <w:rsid w:val="003A0454"/>
    <w:rsid w:val="003A16FE"/>
    <w:rsid w:val="003A1D58"/>
    <w:rsid w:val="003A2129"/>
    <w:rsid w:val="003A32AC"/>
    <w:rsid w:val="003A431B"/>
    <w:rsid w:val="003A6C60"/>
    <w:rsid w:val="003B2462"/>
    <w:rsid w:val="003B42FA"/>
    <w:rsid w:val="003B4812"/>
    <w:rsid w:val="003B65B4"/>
    <w:rsid w:val="003B7A28"/>
    <w:rsid w:val="003B7AB5"/>
    <w:rsid w:val="003C2B76"/>
    <w:rsid w:val="003C2D3E"/>
    <w:rsid w:val="003C3544"/>
    <w:rsid w:val="003C4236"/>
    <w:rsid w:val="003C5229"/>
    <w:rsid w:val="003C5237"/>
    <w:rsid w:val="003C5EA5"/>
    <w:rsid w:val="003C723C"/>
    <w:rsid w:val="003C7B26"/>
    <w:rsid w:val="003D165E"/>
    <w:rsid w:val="003D25EC"/>
    <w:rsid w:val="003D429E"/>
    <w:rsid w:val="003D4E3A"/>
    <w:rsid w:val="003D53B5"/>
    <w:rsid w:val="003D5504"/>
    <w:rsid w:val="003D640D"/>
    <w:rsid w:val="003D6BBE"/>
    <w:rsid w:val="003D7396"/>
    <w:rsid w:val="003D7934"/>
    <w:rsid w:val="003E00C4"/>
    <w:rsid w:val="003E1978"/>
    <w:rsid w:val="003E2693"/>
    <w:rsid w:val="003E35D1"/>
    <w:rsid w:val="003E3F6E"/>
    <w:rsid w:val="003E47DC"/>
    <w:rsid w:val="003E5772"/>
    <w:rsid w:val="003E58FC"/>
    <w:rsid w:val="003E60DC"/>
    <w:rsid w:val="003E6BC1"/>
    <w:rsid w:val="003E6F42"/>
    <w:rsid w:val="003E7332"/>
    <w:rsid w:val="003F05B5"/>
    <w:rsid w:val="003F1323"/>
    <w:rsid w:val="003F1DB1"/>
    <w:rsid w:val="003F311B"/>
    <w:rsid w:val="003F3860"/>
    <w:rsid w:val="003F3C2B"/>
    <w:rsid w:val="003F4391"/>
    <w:rsid w:val="003F4813"/>
    <w:rsid w:val="003F591D"/>
    <w:rsid w:val="003F64F7"/>
    <w:rsid w:val="003F6A0A"/>
    <w:rsid w:val="003F6D85"/>
    <w:rsid w:val="003FEF80"/>
    <w:rsid w:val="004004D0"/>
    <w:rsid w:val="004006D0"/>
    <w:rsid w:val="004018D2"/>
    <w:rsid w:val="00401B08"/>
    <w:rsid w:val="00401E7E"/>
    <w:rsid w:val="00402F13"/>
    <w:rsid w:val="004055F2"/>
    <w:rsid w:val="0040578B"/>
    <w:rsid w:val="0041265A"/>
    <w:rsid w:val="00413366"/>
    <w:rsid w:val="00414E9C"/>
    <w:rsid w:val="0041509B"/>
    <w:rsid w:val="00422B79"/>
    <w:rsid w:val="00423D43"/>
    <w:rsid w:val="004243F2"/>
    <w:rsid w:val="004250BC"/>
    <w:rsid w:val="00425905"/>
    <w:rsid w:val="00426482"/>
    <w:rsid w:val="00430258"/>
    <w:rsid w:val="00430D63"/>
    <w:rsid w:val="00431517"/>
    <w:rsid w:val="00432ACF"/>
    <w:rsid w:val="004334B6"/>
    <w:rsid w:val="00433AC5"/>
    <w:rsid w:val="00433F08"/>
    <w:rsid w:val="004350DF"/>
    <w:rsid w:val="004371F5"/>
    <w:rsid w:val="0043725B"/>
    <w:rsid w:val="00441D50"/>
    <w:rsid w:val="00442309"/>
    <w:rsid w:val="0044641F"/>
    <w:rsid w:val="0045017B"/>
    <w:rsid w:val="00451273"/>
    <w:rsid w:val="00451C3D"/>
    <w:rsid w:val="00454F2F"/>
    <w:rsid w:val="004550CC"/>
    <w:rsid w:val="004560A9"/>
    <w:rsid w:val="0045680D"/>
    <w:rsid w:val="00457861"/>
    <w:rsid w:val="0046012D"/>
    <w:rsid w:val="00460AFA"/>
    <w:rsid w:val="00460D9C"/>
    <w:rsid w:val="00460DC6"/>
    <w:rsid w:val="0046373C"/>
    <w:rsid w:val="00463D8D"/>
    <w:rsid w:val="004643C6"/>
    <w:rsid w:val="00465C14"/>
    <w:rsid w:val="00466BDC"/>
    <w:rsid w:val="00467596"/>
    <w:rsid w:val="00470545"/>
    <w:rsid w:val="004726C1"/>
    <w:rsid w:val="004747E8"/>
    <w:rsid w:val="00474ABD"/>
    <w:rsid w:val="00477394"/>
    <w:rsid w:val="00480DE4"/>
    <w:rsid w:val="00481962"/>
    <w:rsid w:val="00482C7B"/>
    <w:rsid w:val="00483391"/>
    <w:rsid w:val="004847B7"/>
    <w:rsid w:val="00484A89"/>
    <w:rsid w:val="00484DF8"/>
    <w:rsid w:val="00485798"/>
    <w:rsid w:val="00485BB3"/>
    <w:rsid w:val="00486C1C"/>
    <w:rsid w:val="0049028D"/>
    <w:rsid w:val="00490310"/>
    <w:rsid w:val="00490E27"/>
    <w:rsid w:val="0049133A"/>
    <w:rsid w:val="00493849"/>
    <w:rsid w:val="004939D1"/>
    <w:rsid w:val="004943F1"/>
    <w:rsid w:val="00495836"/>
    <w:rsid w:val="00495D62"/>
    <w:rsid w:val="004967C4"/>
    <w:rsid w:val="00496C43"/>
    <w:rsid w:val="004A32FF"/>
    <w:rsid w:val="004A412E"/>
    <w:rsid w:val="004A4367"/>
    <w:rsid w:val="004A4629"/>
    <w:rsid w:val="004A5282"/>
    <w:rsid w:val="004A544D"/>
    <w:rsid w:val="004A59E2"/>
    <w:rsid w:val="004A659F"/>
    <w:rsid w:val="004A72F6"/>
    <w:rsid w:val="004B02E6"/>
    <w:rsid w:val="004B125A"/>
    <w:rsid w:val="004B1A7B"/>
    <w:rsid w:val="004B1F7D"/>
    <w:rsid w:val="004B25A3"/>
    <w:rsid w:val="004B326D"/>
    <w:rsid w:val="004B3299"/>
    <w:rsid w:val="004B4948"/>
    <w:rsid w:val="004B4B02"/>
    <w:rsid w:val="004B734D"/>
    <w:rsid w:val="004C04B2"/>
    <w:rsid w:val="004C149F"/>
    <w:rsid w:val="004C2431"/>
    <w:rsid w:val="004C4071"/>
    <w:rsid w:val="004C5424"/>
    <w:rsid w:val="004C6235"/>
    <w:rsid w:val="004C6875"/>
    <w:rsid w:val="004C7547"/>
    <w:rsid w:val="004D0E34"/>
    <w:rsid w:val="004D14DA"/>
    <w:rsid w:val="004D2A06"/>
    <w:rsid w:val="004D3AA9"/>
    <w:rsid w:val="004D451B"/>
    <w:rsid w:val="004D75B3"/>
    <w:rsid w:val="004E23B5"/>
    <w:rsid w:val="004E2CA0"/>
    <w:rsid w:val="004E30CE"/>
    <w:rsid w:val="004E3456"/>
    <w:rsid w:val="004E3B26"/>
    <w:rsid w:val="004E45F8"/>
    <w:rsid w:val="004E4700"/>
    <w:rsid w:val="004E52A5"/>
    <w:rsid w:val="004E582F"/>
    <w:rsid w:val="004E7D18"/>
    <w:rsid w:val="004F1709"/>
    <w:rsid w:val="004F1962"/>
    <w:rsid w:val="004F2133"/>
    <w:rsid w:val="004F2E97"/>
    <w:rsid w:val="004F4F17"/>
    <w:rsid w:val="004F53D8"/>
    <w:rsid w:val="004F55EF"/>
    <w:rsid w:val="004F5A44"/>
    <w:rsid w:val="004F6723"/>
    <w:rsid w:val="004F7658"/>
    <w:rsid w:val="004F7A9A"/>
    <w:rsid w:val="0050133B"/>
    <w:rsid w:val="00501514"/>
    <w:rsid w:val="00501685"/>
    <w:rsid w:val="005048DD"/>
    <w:rsid w:val="005050BF"/>
    <w:rsid w:val="005059D5"/>
    <w:rsid w:val="00505AD4"/>
    <w:rsid w:val="00505D1C"/>
    <w:rsid w:val="005060BB"/>
    <w:rsid w:val="00506EF3"/>
    <w:rsid w:val="00507D09"/>
    <w:rsid w:val="00510A6A"/>
    <w:rsid w:val="00510E62"/>
    <w:rsid w:val="00511106"/>
    <w:rsid w:val="00511D92"/>
    <w:rsid w:val="005127CD"/>
    <w:rsid w:val="00512D39"/>
    <w:rsid w:val="00514026"/>
    <w:rsid w:val="005142E9"/>
    <w:rsid w:val="005150F7"/>
    <w:rsid w:val="00516266"/>
    <w:rsid w:val="0051676F"/>
    <w:rsid w:val="00517695"/>
    <w:rsid w:val="00521B1B"/>
    <w:rsid w:val="00522454"/>
    <w:rsid w:val="00523C9E"/>
    <w:rsid w:val="00525D0B"/>
    <w:rsid w:val="005276EF"/>
    <w:rsid w:val="0053283D"/>
    <w:rsid w:val="0053299A"/>
    <w:rsid w:val="00533126"/>
    <w:rsid w:val="00534A99"/>
    <w:rsid w:val="00534B00"/>
    <w:rsid w:val="005352A3"/>
    <w:rsid w:val="00535A27"/>
    <w:rsid w:val="00535DCD"/>
    <w:rsid w:val="00536122"/>
    <w:rsid w:val="00536BC2"/>
    <w:rsid w:val="00537189"/>
    <w:rsid w:val="00537995"/>
    <w:rsid w:val="00540BB3"/>
    <w:rsid w:val="00541782"/>
    <w:rsid w:val="0054225F"/>
    <w:rsid w:val="00542A2A"/>
    <w:rsid w:val="00544DD2"/>
    <w:rsid w:val="0054589E"/>
    <w:rsid w:val="00545DCC"/>
    <w:rsid w:val="005468AA"/>
    <w:rsid w:val="00547BFF"/>
    <w:rsid w:val="00550AD3"/>
    <w:rsid w:val="005511CB"/>
    <w:rsid w:val="00552CC4"/>
    <w:rsid w:val="005540A3"/>
    <w:rsid w:val="00554ED3"/>
    <w:rsid w:val="00554F1C"/>
    <w:rsid w:val="0055515C"/>
    <w:rsid w:val="00555576"/>
    <w:rsid w:val="005560F1"/>
    <w:rsid w:val="005561CB"/>
    <w:rsid w:val="005563E1"/>
    <w:rsid w:val="005569E6"/>
    <w:rsid w:val="00561378"/>
    <w:rsid w:val="0056183E"/>
    <w:rsid w:val="00562BF1"/>
    <w:rsid w:val="0056434B"/>
    <w:rsid w:val="00564D4B"/>
    <w:rsid w:val="00565312"/>
    <w:rsid w:val="00565945"/>
    <w:rsid w:val="00566E87"/>
    <w:rsid w:val="00567FE8"/>
    <w:rsid w:val="0057066F"/>
    <w:rsid w:val="00570C70"/>
    <w:rsid w:val="00572055"/>
    <w:rsid w:val="00572DC9"/>
    <w:rsid w:val="00574CE9"/>
    <w:rsid w:val="00575ADF"/>
    <w:rsid w:val="00575C91"/>
    <w:rsid w:val="00576FE2"/>
    <w:rsid w:val="00577E97"/>
    <w:rsid w:val="005824E2"/>
    <w:rsid w:val="00584315"/>
    <w:rsid w:val="00585698"/>
    <w:rsid w:val="0058598B"/>
    <w:rsid w:val="0058605F"/>
    <w:rsid w:val="0058618F"/>
    <w:rsid w:val="00590B9C"/>
    <w:rsid w:val="00590EAF"/>
    <w:rsid w:val="00591CCD"/>
    <w:rsid w:val="00591CD9"/>
    <w:rsid w:val="00593EFF"/>
    <w:rsid w:val="005941AE"/>
    <w:rsid w:val="00594D33"/>
    <w:rsid w:val="005A0AF0"/>
    <w:rsid w:val="005A11AF"/>
    <w:rsid w:val="005A17EF"/>
    <w:rsid w:val="005A1FB6"/>
    <w:rsid w:val="005A212E"/>
    <w:rsid w:val="005A2183"/>
    <w:rsid w:val="005A26FF"/>
    <w:rsid w:val="005A4367"/>
    <w:rsid w:val="005A692D"/>
    <w:rsid w:val="005A69A5"/>
    <w:rsid w:val="005A7588"/>
    <w:rsid w:val="005A7DF9"/>
    <w:rsid w:val="005B0869"/>
    <w:rsid w:val="005B3512"/>
    <w:rsid w:val="005B3D7E"/>
    <w:rsid w:val="005B4B8D"/>
    <w:rsid w:val="005B4D93"/>
    <w:rsid w:val="005B615E"/>
    <w:rsid w:val="005B7205"/>
    <w:rsid w:val="005B7240"/>
    <w:rsid w:val="005B790A"/>
    <w:rsid w:val="005B79EC"/>
    <w:rsid w:val="005C1A4D"/>
    <w:rsid w:val="005C36BA"/>
    <w:rsid w:val="005C3A59"/>
    <w:rsid w:val="005C3C92"/>
    <w:rsid w:val="005C3E28"/>
    <w:rsid w:val="005C4A30"/>
    <w:rsid w:val="005C552E"/>
    <w:rsid w:val="005C5C0B"/>
    <w:rsid w:val="005C789B"/>
    <w:rsid w:val="005D15CC"/>
    <w:rsid w:val="005D1657"/>
    <w:rsid w:val="005D37A8"/>
    <w:rsid w:val="005D3874"/>
    <w:rsid w:val="005D541E"/>
    <w:rsid w:val="005D7A1F"/>
    <w:rsid w:val="005E0980"/>
    <w:rsid w:val="005E0FE5"/>
    <w:rsid w:val="005E1102"/>
    <w:rsid w:val="005E328F"/>
    <w:rsid w:val="005E3466"/>
    <w:rsid w:val="005E6AC9"/>
    <w:rsid w:val="005F0A9D"/>
    <w:rsid w:val="005F125A"/>
    <w:rsid w:val="005F1F06"/>
    <w:rsid w:val="005F1F0F"/>
    <w:rsid w:val="005F28A5"/>
    <w:rsid w:val="005F3A71"/>
    <w:rsid w:val="005F463A"/>
    <w:rsid w:val="005F4AF7"/>
    <w:rsid w:val="005F5421"/>
    <w:rsid w:val="005F5752"/>
    <w:rsid w:val="005F5B01"/>
    <w:rsid w:val="005F7DB1"/>
    <w:rsid w:val="005F7F60"/>
    <w:rsid w:val="00600134"/>
    <w:rsid w:val="006001B0"/>
    <w:rsid w:val="00600D49"/>
    <w:rsid w:val="00601E41"/>
    <w:rsid w:val="006021F8"/>
    <w:rsid w:val="0060239C"/>
    <w:rsid w:val="0060265E"/>
    <w:rsid w:val="00602719"/>
    <w:rsid w:val="00603324"/>
    <w:rsid w:val="0060355E"/>
    <w:rsid w:val="0060383A"/>
    <w:rsid w:val="006058B4"/>
    <w:rsid w:val="006060A4"/>
    <w:rsid w:val="00606C48"/>
    <w:rsid w:val="00607726"/>
    <w:rsid w:val="00610750"/>
    <w:rsid w:val="0061098B"/>
    <w:rsid w:val="00610F3A"/>
    <w:rsid w:val="006121AB"/>
    <w:rsid w:val="00612A50"/>
    <w:rsid w:val="0061372A"/>
    <w:rsid w:val="00615035"/>
    <w:rsid w:val="00615763"/>
    <w:rsid w:val="00621CBF"/>
    <w:rsid w:val="00623970"/>
    <w:rsid w:val="006258E4"/>
    <w:rsid w:val="0062590F"/>
    <w:rsid w:val="006303C5"/>
    <w:rsid w:val="006311E4"/>
    <w:rsid w:val="00632263"/>
    <w:rsid w:val="00633CEE"/>
    <w:rsid w:val="00634470"/>
    <w:rsid w:val="00635452"/>
    <w:rsid w:val="006355A2"/>
    <w:rsid w:val="0063658B"/>
    <w:rsid w:val="0063690A"/>
    <w:rsid w:val="00637672"/>
    <w:rsid w:val="0063ABDB"/>
    <w:rsid w:val="00640848"/>
    <w:rsid w:val="00641AD4"/>
    <w:rsid w:val="006427F3"/>
    <w:rsid w:val="00642BAA"/>
    <w:rsid w:val="00643EE9"/>
    <w:rsid w:val="006462C8"/>
    <w:rsid w:val="006473C1"/>
    <w:rsid w:val="00647C80"/>
    <w:rsid w:val="006501AE"/>
    <w:rsid w:val="00652248"/>
    <w:rsid w:val="006528AD"/>
    <w:rsid w:val="0065292D"/>
    <w:rsid w:val="00655E0D"/>
    <w:rsid w:val="006560A0"/>
    <w:rsid w:val="00660970"/>
    <w:rsid w:val="00661C4F"/>
    <w:rsid w:val="00662B02"/>
    <w:rsid w:val="006640C2"/>
    <w:rsid w:val="0066469D"/>
    <w:rsid w:val="0066549C"/>
    <w:rsid w:val="00665807"/>
    <w:rsid w:val="00665BB7"/>
    <w:rsid w:val="0066746F"/>
    <w:rsid w:val="00670DC7"/>
    <w:rsid w:val="006720C1"/>
    <w:rsid w:val="00672A51"/>
    <w:rsid w:val="00673F6A"/>
    <w:rsid w:val="00675171"/>
    <w:rsid w:val="0067626E"/>
    <w:rsid w:val="006768CE"/>
    <w:rsid w:val="00677268"/>
    <w:rsid w:val="00677C39"/>
    <w:rsid w:val="00681C47"/>
    <w:rsid w:val="00681DBA"/>
    <w:rsid w:val="00681E4F"/>
    <w:rsid w:val="00684881"/>
    <w:rsid w:val="00686390"/>
    <w:rsid w:val="00686853"/>
    <w:rsid w:val="00686B8A"/>
    <w:rsid w:val="0068715F"/>
    <w:rsid w:val="006918DE"/>
    <w:rsid w:val="006945A5"/>
    <w:rsid w:val="00694784"/>
    <w:rsid w:val="00694FD4"/>
    <w:rsid w:val="006A136A"/>
    <w:rsid w:val="006A206D"/>
    <w:rsid w:val="006A24A9"/>
    <w:rsid w:val="006A2BCC"/>
    <w:rsid w:val="006A39D4"/>
    <w:rsid w:val="006A50BE"/>
    <w:rsid w:val="006B1613"/>
    <w:rsid w:val="006B1D69"/>
    <w:rsid w:val="006B2A07"/>
    <w:rsid w:val="006B4355"/>
    <w:rsid w:val="006B45CB"/>
    <w:rsid w:val="006B48C2"/>
    <w:rsid w:val="006B5A7A"/>
    <w:rsid w:val="006B6C72"/>
    <w:rsid w:val="006B6D60"/>
    <w:rsid w:val="006C0582"/>
    <w:rsid w:val="006C0D67"/>
    <w:rsid w:val="006C0F15"/>
    <w:rsid w:val="006C190D"/>
    <w:rsid w:val="006C6C07"/>
    <w:rsid w:val="006C71AF"/>
    <w:rsid w:val="006D0357"/>
    <w:rsid w:val="006D253D"/>
    <w:rsid w:val="006D3ED6"/>
    <w:rsid w:val="006D46A0"/>
    <w:rsid w:val="006D474D"/>
    <w:rsid w:val="006D51DA"/>
    <w:rsid w:val="006D5F1C"/>
    <w:rsid w:val="006D6596"/>
    <w:rsid w:val="006D6B88"/>
    <w:rsid w:val="006D774E"/>
    <w:rsid w:val="006E056C"/>
    <w:rsid w:val="006E4CF5"/>
    <w:rsid w:val="006E5470"/>
    <w:rsid w:val="006E54AA"/>
    <w:rsid w:val="006E726A"/>
    <w:rsid w:val="006E73B3"/>
    <w:rsid w:val="006E7CF5"/>
    <w:rsid w:val="006F06B7"/>
    <w:rsid w:val="006F0DA1"/>
    <w:rsid w:val="006F2863"/>
    <w:rsid w:val="006F300F"/>
    <w:rsid w:val="006F4FE2"/>
    <w:rsid w:val="006F62CB"/>
    <w:rsid w:val="007020D3"/>
    <w:rsid w:val="007025D8"/>
    <w:rsid w:val="00702C5E"/>
    <w:rsid w:val="00703306"/>
    <w:rsid w:val="0070341B"/>
    <w:rsid w:val="00705D18"/>
    <w:rsid w:val="007109A6"/>
    <w:rsid w:val="007113BB"/>
    <w:rsid w:val="00711870"/>
    <w:rsid w:val="00713E15"/>
    <w:rsid w:val="007150BC"/>
    <w:rsid w:val="00715507"/>
    <w:rsid w:val="00715CF7"/>
    <w:rsid w:val="00716653"/>
    <w:rsid w:val="00716A55"/>
    <w:rsid w:val="00716A66"/>
    <w:rsid w:val="007172A8"/>
    <w:rsid w:val="00723907"/>
    <w:rsid w:val="00723CF2"/>
    <w:rsid w:val="00725AAA"/>
    <w:rsid w:val="00726080"/>
    <w:rsid w:val="0072683B"/>
    <w:rsid w:val="0073103B"/>
    <w:rsid w:val="00731D17"/>
    <w:rsid w:val="00734282"/>
    <w:rsid w:val="007353A1"/>
    <w:rsid w:val="007374D8"/>
    <w:rsid w:val="00737F52"/>
    <w:rsid w:val="00740B6B"/>
    <w:rsid w:val="00740EDD"/>
    <w:rsid w:val="00742713"/>
    <w:rsid w:val="007428E8"/>
    <w:rsid w:val="0074671A"/>
    <w:rsid w:val="007475AE"/>
    <w:rsid w:val="0074E099"/>
    <w:rsid w:val="00750309"/>
    <w:rsid w:val="00750CB9"/>
    <w:rsid w:val="0075112E"/>
    <w:rsid w:val="00752219"/>
    <w:rsid w:val="00752A7D"/>
    <w:rsid w:val="00753F0E"/>
    <w:rsid w:val="00754454"/>
    <w:rsid w:val="00755181"/>
    <w:rsid w:val="00760743"/>
    <w:rsid w:val="0076076A"/>
    <w:rsid w:val="00761121"/>
    <w:rsid w:val="00761988"/>
    <w:rsid w:val="00762D1B"/>
    <w:rsid w:val="0076556E"/>
    <w:rsid w:val="0076577E"/>
    <w:rsid w:val="007659A6"/>
    <w:rsid w:val="007662D8"/>
    <w:rsid w:val="007662FF"/>
    <w:rsid w:val="00767097"/>
    <w:rsid w:val="00767C32"/>
    <w:rsid w:val="00767F07"/>
    <w:rsid w:val="00771ADD"/>
    <w:rsid w:val="00771EEE"/>
    <w:rsid w:val="00772140"/>
    <w:rsid w:val="00772300"/>
    <w:rsid w:val="00772AF6"/>
    <w:rsid w:val="00773AE9"/>
    <w:rsid w:val="007808DF"/>
    <w:rsid w:val="00781123"/>
    <w:rsid w:val="007820C8"/>
    <w:rsid w:val="007827A3"/>
    <w:rsid w:val="007837B1"/>
    <w:rsid w:val="0078419C"/>
    <w:rsid w:val="00784D15"/>
    <w:rsid w:val="00784D65"/>
    <w:rsid w:val="00785C23"/>
    <w:rsid w:val="00787899"/>
    <w:rsid w:val="00791630"/>
    <w:rsid w:val="00792551"/>
    <w:rsid w:val="00792E88"/>
    <w:rsid w:val="007934AC"/>
    <w:rsid w:val="00794BD1"/>
    <w:rsid w:val="00795F1F"/>
    <w:rsid w:val="007979C9"/>
    <w:rsid w:val="007A02C3"/>
    <w:rsid w:val="007A12B6"/>
    <w:rsid w:val="007A1334"/>
    <w:rsid w:val="007A218F"/>
    <w:rsid w:val="007A27B9"/>
    <w:rsid w:val="007A2DCA"/>
    <w:rsid w:val="007A30B0"/>
    <w:rsid w:val="007A3835"/>
    <w:rsid w:val="007A4465"/>
    <w:rsid w:val="007B0601"/>
    <w:rsid w:val="007B0D74"/>
    <w:rsid w:val="007B121D"/>
    <w:rsid w:val="007B225F"/>
    <w:rsid w:val="007B2A9C"/>
    <w:rsid w:val="007B343A"/>
    <w:rsid w:val="007B53B5"/>
    <w:rsid w:val="007B577D"/>
    <w:rsid w:val="007B5DC4"/>
    <w:rsid w:val="007C21E3"/>
    <w:rsid w:val="007C6A44"/>
    <w:rsid w:val="007C7E97"/>
    <w:rsid w:val="007D0017"/>
    <w:rsid w:val="007D0E2A"/>
    <w:rsid w:val="007D21F6"/>
    <w:rsid w:val="007D2243"/>
    <w:rsid w:val="007D2E35"/>
    <w:rsid w:val="007D42C8"/>
    <w:rsid w:val="007D5739"/>
    <w:rsid w:val="007D7CDE"/>
    <w:rsid w:val="007E07AC"/>
    <w:rsid w:val="007E0B56"/>
    <w:rsid w:val="007E113E"/>
    <w:rsid w:val="007E2414"/>
    <w:rsid w:val="007E267A"/>
    <w:rsid w:val="007E33C5"/>
    <w:rsid w:val="007E3BD5"/>
    <w:rsid w:val="007E428B"/>
    <w:rsid w:val="007E4C89"/>
    <w:rsid w:val="007ECEF1"/>
    <w:rsid w:val="007F08A5"/>
    <w:rsid w:val="007F0C76"/>
    <w:rsid w:val="007F0CC9"/>
    <w:rsid w:val="007F1CE9"/>
    <w:rsid w:val="007F32E1"/>
    <w:rsid w:val="007F4782"/>
    <w:rsid w:val="007F4E19"/>
    <w:rsid w:val="007F5F47"/>
    <w:rsid w:val="007F6403"/>
    <w:rsid w:val="007F7223"/>
    <w:rsid w:val="007F7AA9"/>
    <w:rsid w:val="007F7D9D"/>
    <w:rsid w:val="008007CB"/>
    <w:rsid w:val="00800838"/>
    <w:rsid w:val="00800F06"/>
    <w:rsid w:val="008018EA"/>
    <w:rsid w:val="00803522"/>
    <w:rsid w:val="008041C8"/>
    <w:rsid w:val="00804438"/>
    <w:rsid w:val="00805EFF"/>
    <w:rsid w:val="00805F1E"/>
    <w:rsid w:val="00806A6E"/>
    <w:rsid w:val="00806D9E"/>
    <w:rsid w:val="008103C3"/>
    <w:rsid w:val="00813D9E"/>
    <w:rsid w:val="00814BA6"/>
    <w:rsid w:val="00814C21"/>
    <w:rsid w:val="00815D5B"/>
    <w:rsid w:val="008179B8"/>
    <w:rsid w:val="00817F1A"/>
    <w:rsid w:val="00820DE1"/>
    <w:rsid w:val="00823A48"/>
    <w:rsid w:val="00824D96"/>
    <w:rsid w:val="00825205"/>
    <w:rsid w:val="00825963"/>
    <w:rsid w:val="00825C35"/>
    <w:rsid w:val="00825EBB"/>
    <w:rsid w:val="008267CF"/>
    <w:rsid w:val="00826970"/>
    <w:rsid w:val="00827DD3"/>
    <w:rsid w:val="00830254"/>
    <w:rsid w:val="00830A6B"/>
    <w:rsid w:val="00833123"/>
    <w:rsid w:val="00833812"/>
    <w:rsid w:val="008339CD"/>
    <w:rsid w:val="00833A26"/>
    <w:rsid w:val="008356AF"/>
    <w:rsid w:val="008370D9"/>
    <w:rsid w:val="00837426"/>
    <w:rsid w:val="008376C8"/>
    <w:rsid w:val="008376D8"/>
    <w:rsid w:val="0084006E"/>
    <w:rsid w:val="00840504"/>
    <w:rsid w:val="008425C0"/>
    <w:rsid w:val="00843312"/>
    <w:rsid w:val="00843763"/>
    <w:rsid w:val="00843B7C"/>
    <w:rsid w:val="008471BC"/>
    <w:rsid w:val="0085312E"/>
    <w:rsid w:val="00853AE8"/>
    <w:rsid w:val="00856C8C"/>
    <w:rsid w:val="008577A5"/>
    <w:rsid w:val="00860500"/>
    <w:rsid w:val="008614B3"/>
    <w:rsid w:val="00861977"/>
    <w:rsid w:val="00863BBF"/>
    <w:rsid w:val="00863FF1"/>
    <w:rsid w:val="0086403B"/>
    <w:rsid w:val="00865833"/>
    <w:rsid w:val="00865B21"/>
    <w:rsid w:val="00866DFF"/>
    <w:rsid w:val="0086768A"/>
    <w:rsid w:val="00867C79"/>
    <w:rsid w:val="00870CC8"/>
    <w:rsid w:val="0087221C"/>
    <w:rsid w:val="0087246C"/>
    <w:rsid w:val="00873C3A"/>
    <w:rsid w:val="008744FC"/>
    <w:rsid w:val="008747D0"/>
    <w:rsid w:val="008748B9"/>
    <w:rsid w:val="00875079"/>
    <w:rsid w:val="008773F0"/>
    <w:rsid w:val="0088001A"/>
    <w:rsid w:val="00880AEC"/>
    <w:rsid w:val="00880C37"/>
    <w:rsid w:val="0088164B"/>
    <w:rsid w:val="00881DDB"/>
    <w:rsid w:val="00882769"/>
    <w:rsid w:val="00883765"/>
    <w:rsid w:val="008861DC"/>
    <w:rsid w:val="00886624"/>
    <w:rsid w:val="00886DA4"/>
    <w:rsid w:val="0088749F"/>
    <w:rsid w:val="00890906"/>
    <w:rsid w:val="008926EC"/>
    <w:rsid w:val="00892B92"/>
    <w:rsid w:val="00893637"/>
    <w:rsid w:val="00893AAD"/>
    <w:rsid w:val="0089441F"/>
    <w:rsid w:val="00894D4F"/>
    <w:rsid w:val="008979BE"/>
    <w:rsid w:val="008A0970"/>
    <w:rsid w:val="008A0BF2"/>
    <w:rsid w:val="008A0EB2"/>
    <w:rsid w:val="008A13EA"/>
    <w:rsid w:val="008A1E7A"/>
    <w:rsid w:val="008A2B0D"/>
    <w:rsid w:val="008A2CDF"/>
    <w:rsid w:val="008A40EF"/>
    <w:rsid w:val="008A422C"/>
    <w:rsid w:val="008A4CDF"/>
    <w:rsid w:val="008A57B9"/>
    <w:rsid w:val="008A72B1"/>
    <w:rsid w:val="008B10C6"/>
    <w:rsid w:val="008B16A9"/>
    <w:rsid w:val="008B21F9"/>
    <w:rsid w:val="008B3DB8"/>
    <w:rsid w:val="008B3FF1"/>
    <w:rsid w:val="008B5CA7"/>
    <w:rsid w:val="008B5DBF"/>
    <w:rsid w:val="008B622A"/>
    <w:rsid w:val="008B747F"/>
    <w:rsid w:val="008C08EE"/>
    <w:rsid w:val="008C2C22"/>
    <w:rsid w:val="008C4DD1"/>
    <w:rsid w:val="008C54F6"/>
    <w:rsid w:val="008C6951"/>
    <w:rsid w:val="008C71C4"/>
    <w:rsid w:val="008C7F5D"/>
    <w:rsid w:val="008D04F3"/>
    <w:rsid w:val="008D0AEC"/>
    <w:rsid w:val="008D12C9"/>
    <w:rsid w:val="008D1300"/>
    <w:rsid w:val="008D560D"/>
    <w:rsid w:val="008D5626"/>
    <w:rsid w:val="008E110B"/>
    <w:rsid w:val="008E14F1"/>
    <w:rsid w:val="008E14F7"/>
    <w:rsid w:val="008E1BA7"/>
    <w:rsid w:val="008E2FC6"/>
    <w:rsid w:val="008E39A7"/>
    <w:rsid w:val="008E3EA1"/>
    <w:rsid w:val="008E42CF"/>
    <w:rsid w:val="008E4702"/>
    <w:rsid w:val="008E68AD"/>
    <w:rsid w:val="008E698E"/>
    <w:rsid w:val="008E6CA6"/>
    <w:rsid w:val="008E6D21"/>
    <w:rsid w:val="008F0C0D"/>
    <w:rsid w:val="008F17DF"/>
    <w:rsid w:val="008F22AA"/>
    <w:rsid w:val="008F2BF4"/>
    <w:rsid w:val="008F40FA"/>
    <w:rsid w:val="008F4465"/>
    <w:rsid w:val="008F4DF7"/>
    <w:rsid w:val="008F518E"/>
    <w:rsid w:val="008F61B1"/>
    <w:rsid w:val="008F6929"/>
    <w:rsid w:val="008F6F3B"/>
    <w:rsid w:val="008F70D9"/>
    <w:rsid w:val="00900120"/>
    <w:rsid w:val="00901A3F"/>
    <w:rsid w:val="00901A70"/>
    <w:rsid w:val="00902E1F"/>
    <w:rsid w:val="00902EA6"/>
    <w:rsid w:val="009039DB"/>
    <w:rsid w:val="00903C0C"/>
    <w:rsid w:val="00905A32"/>
    <w:rsid w:val="00905D73"/>
    <w:rsid w:val="00906343"/>
    <w:rsid w:val="00906463"/>
    <w:rsid w:val="00911200"/>
    <w:rsid w:val="0091181F"/>
    <w:rsid w:val="00912A80"/>
    <w:rsid w:val="00912EBA"/>
    <w:rsid w:val="00914150"/>
    <w:rsid w:val="00916284"/>
    <w:rsid w:val="0091689A"/>
    <w:rsid w:val="009212E0"/>
    <w:rsid w:val="00921AC6"/>
    <w:rsid w:val="00922043"/>
    <w:rsid w:val="00922369"/>
    <w:rsid w:val="00922AAB"/>
    <w:rsid w:val="00923994"/>
    <w:rsid w:val="00923F56"/>
    <w:rsid w:val="00924A6D"/>
    <w:rsid w:val="00925CE4"/>
    <w:rsid w:val="0092600D"/>
    <w:rsid w:val="0093091E"/>
    <w:rsid w:val="0093166B"/>
    <w:rsid w:val="00932FBC"/>
    <w:rsid w:val="00934F41"/>
    <w:rsid w:val="00935B59"/>
    <w:rsid w:val="00936BCA"/>
    <w:rsid w:val="0093772A"/>
    <w:rsid w:val="00937980"/>
    <w:rsid w:val="00937EC1"/>
    <w:rsid w:val="00940090"/>
    <w:rsid w:val="00940FE8"/>
    <w:rsid w:val="0094116A"/>
    <w:rsid w:val="00942417"/>
    <w:rsid w:val="00943205"/>
    <w:rsid w:val="00943274"/>
    <w:rsid w:val="00944542"/>
    <w:rsid w:val="0094777C"/>
    <w:rsid w:val="00947EE4"/>
    <w:rsid w:val="00950002"/>
    <w:rsid w:val="0095079B"/>
    <w:rsid w:val="00950CF7"/>
    <w:rsid w:val="00951233"/>
    <w:rsid w:val="0095179F"/>
    <w:rsid w:val="00952145"/>
    <w:rsid w:val="00952AE5"/>
    <w:rsid w:val="009531B3"/>
    <w:rsid w:val="0095467D"/>
    <w:rsid w:val="0096038F"/>
    <w:rsid w:val="009618AD"/>
    <w:rsid w:val="00962DB2"/>
    <w:rsid w:val="00963B15"/>
    <w:rsid w:val="009645F5"/>
    <w:rsid w:val="009661FD"/>
    <w:rsid w:val="0097415E"/>
    <w:rsid w:val="00975D57"/>
    <w:rsid w:val="00976579"/>
    <w:rsid w:val="00976C8B"/>
    <w:rsid w:val="00977A25"/>
    <w:rsid w:val="00977AFD"/>
    <w:rsid w:val="0098044C"/>
    <w:rsid w:val="00980727"/>
    <w:rsid w:val="00981569"/>
    <w:rsid w:val="009818FC"/>
    <w:rsid w:val="0098325C"/>
    <w:rsid w:val="00984F9C"/>
    <w:rsid w:val="0098764A"/>
    <w:rsid w:val="00990180"/>
    <w:rsid w:val="009902D1"/>
    <w:rsid w:val="00991F54"/>
    <w:rsid w:val="0099392C"/>
    <w:rsid w:val="009939B7"/>
    <w:rsid w:val="00993BEC"/>
    <w:rsid w:val="00994300"/>
    <w:rsid w:val="009970E2"/>
    <w:rsid w:val="009977A3"/>
    <w:rsid w:val="009978C5"/>
    <w:rsid w:val="00997AB3"/>
    <w:rsid w:val="00997B1E"/>
    <w:rsid w:val="009A0A75"/>
    <w:rsid w:val="009A12A6"/>
    <w:rsid w:val="009A1332"/>
    <w:rsid w:val="009A1554"/>
    <w:rsid w:val="009A2C5B"/>
    <w:rsid w:val="009A35D6"/>
    <w:rsid w:val="009A6510"/>
    <w:rsid w:val="009A653F"/>
    <w:rsid w:val="009A65B6"/>
    <w:rsid w:val="009A793D"/>
    <w:rsid w:val="009B115C"/>
    <w:rsid w:val="009B1E3D"/>
    <w:rsid w:val="009B2EA3"/>
    <w:rsid w:val="009B2F74"/>
    <w:rsid w:val="009B4A9E"/>
    <w:rsid w:val="009B4FC4"/>
    <w:rsid w:val="009B558C"/>
    <w:rsid w:val="009B6806"/>
    <w:rsid w:val="009C01EA"/>
    <w:rsid w:val="009C3999"/>
    <w:rsid w:val="009C58BF"/>
    <w:rsid w:val="009C5A61"/>
    <w:rsid w:val="009C7C23"/>
    <w:rsid w:val="009D0162"/>
    <w:rsid w:val="009D0176"/>
    <w:rsid w:val="009D220D"/>
    <w:rsid w:val="009D259A"/>
    <w:rsid w:val="009D2950"/>
    <w:rsid w:val="009D2A7A"/>
    <w:rsid w:val="009D2A8F"/>
    <w:rsid w:val="009D2CF2"/>
    <w:rsid w:val="009D466B"/>
    <w:rsid w:val="009D52FA"/>
    <w:rsid w:val="009D55B3"/>
    <w:rsid w:val="009D5F62"/>
    <w:rsid w:val="009D61C2"/>
    <w:rsid w:val="009D7684"/>
    <w:rsid w:val="009D7787"/>
    <w:rsid w:val="009E0476"/>
    <w:rsid w:val="009E0A70"/>
    <w:rsid w:val="009E1212"/>
    <w:rsid w:val="009E171C"/>
    <w:rsid w:val="009E25B6"/>
    <w:rsid w:val="009E2716"/>
    <w:rsid w:val="009E3BB6"/>
    <w:rsid w:val="009E4410"/>
    <w:rsid w:val="009E4599"/>
    <w:rsid w:val="009E4A8E"/>
    <w:rsid w:val="009E4C14"/>
    <w:rsid w:val="009E5241"/>
    <w:rsid w:val="009E61C6"/>
    <w:rsid w:val="009E64F5"/>
    <w:rsid w:val="009E68B5"/>
    <w:rsid w:val="009E6BB5"/>
    <w:rsid w:val="009E741E"/>
    <w:rsid w:val="009F2BCC"/>
    <w:rsid w:val="009F2D98"/>
    <w:rsid w:val="009F33BC"/>
    <w:rsid w:val="009F3B55"/>
    <w:rsid w:val="009F42EB"/>
    <w:rsid w:val="009F53FA"/>
    <w:rsid w:val="009F5FA7"/>
    <w:rsid w:val="009F5FC6"/>
    <w:rsid w:val="009F70BE"/>
    <w:rsid w:val="009F7D87"/>
    <w:rsid w:val="009F7E35"/>
    <w:rsid w:val="00A00A35"/>
    <w:rsid w:val="00A02C61"/>
    <w:rsid w:val="00A033A5"/>
    <w:rsid w:val="00A0595D"/>
    <w:rsid w:val="00A05D0F"/>
    <w:rsid w:val="00A05EC2"/>
    <w:rsid w:val="00A0E3C7"/>
    <w:rsid w:val="00A10347"/>
    <w:rsid w:val="00A1245F"/>
    <w:rsid w:val="00A1766D"/>
    <w:rsid w:val="00A17B0B"/>
    <w:rsid w:val="00A17FEA"/>
    <w:rsid w:val="00A21EBB"/>
    <w:rsid w:val="00A22685"/>
    <w:rsid w:val="00A22F8B"/>
    <w:rsid w:val="00A22FFE"/>
    <w:rsid w:val="00A2363F"/>
    <w:rsid w:val="00A24177"/>
    <w:rsid w:val="00A24412"/>
    <w:rsid w:val="00A27247"/>
    <w:rsid w:val="00A27396"/>
    <w:rsid w:val="00A30DCF"/>
    <w:rsid w:val="00A3116E"/>
    <w:rsid w:val="00A3158F"/>
    <w:rsid w:val="00A3196F"/>
    <w:rsid w:val="00A32065"/>
    <w:rsid w:val="00A3413B"/>
    <w:rsid w:val="00A3652F"/>
    <w:rsid w:val="00A37E59"/>
    <w:rsid w:val="00A41401"/>
    <w:rsid w:val="00A43E52"/>
    <w:rsid w:val="00A44E4B"/>
    <w:rsid w:val="00A456F7"/>
    <w:rsid w:val="00A46B23"/>
    <w:rsid w:val="00A47A20"/>
    <w:rsid w:val="00A50953"/>
    <w:rsid w:val="00A5179A"/>
    <w:rsid w:val="00A51897"/>
    <w:rsid w:val="00A51B46"/>
    <w:rsid w:val="00A520F7"/>
    <w:rsid w:val="00A527B6"/>
    <w:rsid w:val="00A52B64"/>
    <w:rsid w:val="00A55365"/>
    <w:rsid w:val="00A56655"/>
    <w:rsid w:val="00A578AF"/>
    <w:rsid w:val="00A57E18"/>
    <w:rsid w:val="00A60174"/>
    <w:rsid w:val="00A612F6"/>
    <w:rsid w:val="00A61FBA"/>
    <w:rsid w:val="00A629CC"/>
    <w:rsid w:val="00A634FE"/>
    <w:rsid w:val="00A650B3"/>
    <w:rsid w:val="00A657C0"/>
    <w:rsid w:val="00A66982"/>
    <w:rsid w:val="00A669F7"/>
    <w:rsid w:val="00A71689"/>
    <w:rsid w:val="00A71934"/>
    <w:rsid w:val="00A71AE1"/>
    <w:rsid w:val="00A721C2"/>
    <w:rsid w:val="00A728D6"/>
    <w:rsid w:val="00A74250"/>
    <w:rsid w:val="00A7491E"/>
    <w:rsid w:val="00A76151"/>
    <w:rsid w:val="00A765F6"/>
    <w:rsid w:val="00A77305"/>
    <w:rsid w:val="00A77316"/>
    <w:rsid w:val="00A77A2E"/>
    <w:rsid w:val="00A77DE3"/>
    <w:rsid w:val="00A8107D"/>
    <w:rsid w:val="00A81CC9"/>
    <w:rsid w:val="00A83184"/>
    <w:rsid w:val="00A84331"/>
    <w:rsid w:val="00A8448D"/>
    <w:rsid w:val="00A86177"/>
    <w:rsid w:val="00A865A9"/>
    <w:rsid w:val="00A86689"/>
    <w:rsid w:val="00A86CB7"/>
    <w:rsid w:val="00A8756B"/>
    <w:rsid w:val="00A87C99"/>
    <w:rsid w:val="00A90243"/>
    <w:rsid w:val="00A924F0"/>
    <w:rsid w:val="00A92831"/>
    <w:rsid w:val="00A928F1"/>
    <w:rsid w:val="00A929BD"/>
    <w:rsid w:val="00A93F60"/>
    <w:rsid w:val="00A9428D"/>
    <w:rsid w:val="00A943F2"/>
    <w:rsid w:val="00A95443"/>
    <w:rsid w:val="00A95D1E"/>
    <w:rsid w:val="00A9639D"/>
    <w:rsid w:val="00A967A8"/>
    <w:rsid w:val="00A9770B"/>
    <w:rsid w:val="00A97AD1"/>
    <w:rsid w:val="00AA0FAD"/>
    <w:rsid w:val="00AA1F66"/>
    <w:rsid w:val="00AA23E7"/>
    <w:rsid w:val="00AA29BD"/>
    <w:rsid w:val="00AA323C"/>
    <w:rsid w:val="00AA390F"/>
    <w:rsid w:val="00AA50A5"/>
    <w:rsid w:val="00AA5DD7"/>
    <w:rsid w:val="00AA636D"/>
    <w:rsid w:val="00AA70DA"/>
    <w:rsid w:val="00AA7425"/>
    <w:rsid w:val="00AA7E14"/>
    <w:rsid w:val="00AB0104"/>
    <w:rsid w:val="00AB0124"/>
    <w:rsid w:val="00AB0525"/>
    <w:rsid w:val="00AB1D13"/>
    <w:rsid w:val="00AB2D3B"/>
    <w:rsid w:val="00AB44BE"/>
    <w:rsid w:val="00AB5A01"/>
    <w:rsid w:val="00AB5D24"/>
    <w:rsid w:val="00AB66FC"/>
    <w:rsid w:val="00AB75A3"/>
    <w:rsid w:val="00AC01E9"/>
    <w:rsid w:val="00AC0778"/>
    <w:rsid w:val="00AC098F"/>
    <w:rsid w:val="00AC25D5"/>
    <w:rsid w:val="00AC262B"/>
    <w:rsid w:val="00AC296A"/>
    <w:rsid w:val="00AC2A34"/>
    <w:rsid w:val="00AC46C6"/>
    <w:rsid w:val="00AC4D30"/>
    <w:rsid w:val="00AC718D"/>
    <w:rsid w:val="00AC72DF"/>
    <w:rsid w:val="00AC7BA6"/>
    <w:rsid w:val="00AC7D49"/>
    <w:rsid w:val="00AD065F"/>
    <w:rsid w:val="00AD0CEF"/>
    <w:rsid w:val="00AD185A"/>
    <w:rsid w:val="00AD2181"/>
    <w:rsid w:val="00AD22C7"/>
    <w:rsid w:val="00AD38EB"/>
    <w:rsid w:val="00AD391A"/>
    <w:rsid w:val="00AD39EE"/>
    <w:rsid w:val="00AD5D4B"/>
    <w:rsid w:val="00AD5DDA"/>
    <w:rsid w:val="00AD6437"/>
    <w:rsid w:val="00AD6F28"/>
    <w:rsid w:val="00AD6FCC"/>
    <w:rsid w:val="00AD938F"/>
    <w:rsid w:val="00AE01E4"/>
    <w:rsid w:val="00AE09B3"/>
    <w:rsid w:val="00AE1097"/>
    <w:rsid w:val="00AE1166"/>
    <w:rsid w:val="00AE1423"/>
    <w:rsid w:val="00AE1C82"/>
    <w:rsid w:val="00AE2E66"/>
    <w:rsid w:val="00AE332F"/>
    <w:rsid w:val="00AE3D74"/>
    <w:rsid w:val="00AE4267"/>
    <w:rsid w:val="00AE4C23"/>
    <w:rsid w:val="00AE64F2"/>
    <w:rsid w:val="00AE6D36"/>
    <w:rsid w:val="00AE7353"/>
    <w:rsid w:val="00AF1FAB"/>
    <w:rsid w:val="00AF241F"/>
    <w:rsid w:val="00AF2A3F"/>
    <w:rsid w:val="00AF312D"/>
    <w:rsid w:val="00AF3C38"/>
    <w:rsid w:val="00AF4842"/>
    <w:rsid w:val="00AF4AF6"/>
    <w:rsid w:val="00AF6895"/>
    <w:rsid w:val="00AF6B8E"/>
    <w:rsid w:val="00B027FE"/>
    <w:rsid w:val="00B0337B"/>
    <w:rsid w:val="00B03DB4"/>
    <w:rsid w:val="00B041BE"/>
    <w:rsid w:val="00B068CA"/>
    <w:rsid w:val="00B06999"/>
    <w:rsid w:val="00B0776B"/>
    <w:rsid w:val="00B07BA0"/>
    <w:rsid w:val="00B07DB9"/>
    <w:rsid w:val="00B1200C"/>
    <w:rsid w:val="00B129CC"/>
    <w:rsid w:val="00B12AE0"/>
    <w:rsid w:val="00B12E3F"/>
    <w:rsid w:val="00B13AEA"/>
    <w:rsid w:val="00B15227"/>
    <w:rsid w:val="00B15E13"/>
    <w:rsid w:val="00B169E7"/>
    <w:rsid w:val="00B16E20"/>
    <w:rsid w:val="00B173CD"/>
    <w:rsid w:val="00B17FCC"/>
    <w:rsid w:val="00B20DAE"/>
    <w:rsid w:val="00B2222C"/>
    <w:rsid w:val="00B22F56"/>
    <w:rsid w:val="00B2481E"/>
    <w:rsid w:val="00B250F8"/>
    <w:rsid w:val="00B2593F"/>
    <w:rsid w:val="00B26530"/>
    <w:rsid w:val="00B26ECB"/>
    <w:rsid w:val="00B30709"/>
    <w:rsid w:val="00B315E6"/>
    <w:rsid w:val="00B3173B"/>
    <w:rsid w:val="00B32E79"/>
    <w:rsid w:val="00B33C24"/>
    <w:rsid w:val="00B34270"/>
    <w:rsid w:val="00B34287"/>
    <w:rsid w:val="00B34BCB"/>
    <w:rsid w:val="00B35638"/>
    <w:rsid w:val="00B35C9E"/>
    <w:rsid w:val="00B37056"/>
    <w:rsid w:val="00B374D5"/>
    <w:rsid w:val="00B40B97"/>
    <w:rsid w:val="00B41302"/>
    <w:rsid w:val="00B41CEC"/>
    <w:rsid w:val="00B42997"/>
    <w:rsid w:val="00B44E31"/>
    <w:rsid w:val="00B455C0"/>
    <w:rsid w:val="00B463DA"/>
    <w:rsid w:val="00B508B3"/>
    <w:rsid w:val="00B50AFB"/>
    <w:rsid w:val="00B50DF1"/>
    <w:rsid w:val="00B53B62"/>
    <w:rsid w:val="00B553AA"/>
    <w:rsid w:val="00B55E1B"/>
    <w:rsid w:val="00B57092"/>
    <w:rsid w:val="00B57C69"/>
    <w:rsid w:val="00B57F96"/>
    <w:rsid w:val="00B60CBF"/>
    <w:rsid w:val="00B624F9"/>
    <w:rsid w:val="00B62B60"/>
    <w:rsid w:val="00B635B7"/>
    <w:rsid w:val="00B6474F"/>
    <w:rsid w:val="00B648AB"/>
    <w:rsid w:val="00B64A35"/>
    <w:rsid w:val="00B64E40"/>
    <w:rsid w:val="00B65062"/>
    <w:rsid w:val="00B67291"/>
    <w:rsid w:val="00B70BD0"/>
    <w:rsid w:val="00B70EA6"/>
    <w:rsid w:val="00B715F9"/>
    <w:rsid w:val="00B7210A"/>
    <w:rsid w:val="00B729E2"/>
    <w:rsid w:val="00B733ED"/>
    <w:rsid w:val="00B73A2F"/>
    <w:rsid w:val="00B745F1"/>
    <w:rsid w:val="00B74812"/>
    <w:rsid w:val="00B74D31"/>
    <w:rsid w:val="00B7602E"/>
    <w:rsid w:val="00B76EB1"/>
    <w:rsid w:val="00B803E4"/>
    <w:rsid w:val="00B81ECA"/>
    <w:rsid w:val="00B82C13"/>
    <w:rsid w:val="00B82D0E"/>
    <w:rsid w:val="00B83A2A"/>
    <w:rsid w:val="00B83B0A"/>
    <w:rsid w:val="00B840BC"/>
    <w:rsid w:val="00B84D32"/>
    <w:rsid w:val="00B856EA"/>
    <w:rsid w:val="00B857D8"/>
    <w:rsid w:val="00B87061"/>
    <w:rsid w:val="00B92BF6"/>
    <w:rsid w:val="00B94A35"/>
    <w:rsid w:val="00BA06B9"/>
    <w:rsid w:val="00BA0E16"/>
    <w:rsid w:val="00BA0F5D"/>
    <w:rsid w:val="00BA1DDF"/>
    <w:rsid w:val="00BA241E"/>
    <w:rsid w:val="00BA2729"/>
    <w:rsid w:val="00BA3401"/>
    <w:rsid w:val="00BA3D42"/>
    <w:rsid w:val="00BA4734"/>
    <w:rsid w:val="00BA4759"/>
    <w:rsid w:val="00BA4DB5"/>
    <w:rsid w:val="00BA52E6"/>
    <w:rsid w:val="00BA5A8A"/>
    <w:rsid w:val="00BA67D2"/>
    <w:rsid w:val="00BA6CFA"/>
    <w:rsid w:val="00BA6E00"/>
    <w:rsid w:val="00BB15F0"/>
    <w:rsid w:val="00BB246D"/>
    <w:rsid w:val="00BB267B"/>
    <w:rsid w:val="00BB2CDD"/>
    <w:rsid w:val="00BB3834"/>
    <w:rsid w:val="00BB46E1"/>
    <w:rsid w:val="00BB477D"/>
    <w:rsid w:val="00BB59E8"/>
    <w:rsid w:val="00BB6316"/>
    <w:rsid w:val="00BB6339"/>
    <w:rsid w:val="00BB659A"/>
    <w:rsid w:val="00BC032B"/>
    <w:rsid w:val="00BC0B56"/>
    <w:rsid w:val="00BC0EA1"/>
    <w:rsid w:val="00BC129A"/>
    <w:rsid w:val="00BC19D9"/>
    <w:rsid w:val="00BC1CB6"/>
    <w:rsid w:val="00BC202A"/>
    <w:rsid w:val="00BC4426"/>
    <w:rsid w:val="00BC4AE3"/>
    <w:rsid w:val="00BC4E82"/>
    <w:rsid w:val="00BC6957"/>
    <w:rsid w:val="00BC7D8D"/>
    <w:rsid w:val="00BD130E"/>
    <w:rsid w:val="00BD141F"/>
    <w:rsid w:val="00BD1CE0"/>
    <w:rsid w:val="00BD244B"/>
    <w:rsid w:val="00BD263C"/>
    <w:rsid w:val="00BD358E"/>
    <w:rsid w:val="00BD4649"/>
    <w:rsid w:val="00BD4C99"/>
    <w:rsid w:val="00BD568B"/>
    <w:rsid w:val="00BD5BA5"/>
    <w:rsid w:val="00BD6049"/>
    <w:rsid w:val="00BE1B14"/>
    <w:rsid w:val="00BE1BFC"/>
    <w:rsid w:val="00BE21F8"/>
    <w:rsid w:val="00BE2342"/>
    <w:rsid w:val="00BE2984"/>
    <w:rsid w:val="00BE29ED"/>
    <w:rsid w:val="00BE334B"/>
    <w:rsid w:val="00BE3CAF"/>
    <w:rsid w:val="00BE6935"/>
    <w:rsid w:val="00BE6C47"/>
    <w:rsid w:val="00BF049D"/>
    <w:rsid w:val="00BF5773"/>
    <w:rsid w:val="00BF59D1"/>
    <w:rsid w:val="00BF62F7"/>
    <w:rsid w:val="00BF750D"/>
    <w:rsid w:val="00BF7561"/>
    <w:rsid w:val="00C00168"/>
    <w:rsid w:val="00C006E6"/>
    <w:rsid w:val="00C01116"/>
    <w:rsid w:val="00C01D15"/>
    <w:rsid w:val="00C0323F"/>
    <w:rsid w:val="00C03690"/>
    <w:rsid w:val="00C06480"/>
    <w:rsid w:val="00C06A7A"/>
    <w:rsid w:val="00C06C7C"/>
    <w:rsid w:val="00C103A8"/>
    <w:rsid w:val="00C10671"/>
    <w:rsid w:val="00C10806"/>
    <w:rsid w:val="00C10B29"/>
    <w:rsid w:val="00C1167A"/>
    <w:rsid w:val="00C14DCB"/>
    <w:rsid w:val="00C15261"/>
    <w:rsid w:val="00C15615"/>
    <w:rsid w:val="00C16152"/>
    <w:rsid w:val="00C164CA"/>
    <w:rsid w:val="00C204E5"/>
    <w:rsid w:val="00C20B06"/>
    <w:rsid w:val="00C2214D"/>
    <w:rsid w:val="00C23253"/>
    <w:rsid w:val="00C24999"/>
    <w:rsid w:val="00C25301"/>
    <w:rsid w:val="00C27A05"/>
    <w:rsid w:val="00C27A0C"/>
    <w:rsid w:val="00C30A6A"/>
    <w:rsid w:val="00C33876"/>
    <w:rsid w:val="00C356B9"/>
    <w:rsid w:val="00C35AA6"/>
    <w:rsid w:val="00C3659B"/>
    <w:rsid w:val="00C4002A"/>
    <w:rsid w:val="00C42823"/>
    <w:rsid w:val="00C46C89"/>
    <w:rsid w:val="00C5077A"/>
    <w:rsid w:val="00C511F5"/>
    <w:rsid w:val="00C523E4"/>
    <w:rsid w:val="00C52953"/>
    <w:rsid w:val="00C54750"/>
    <w:rsid w:val="00C554DA"/>
    <w:rsid w:val="00C606EE"/>
    <w:rsid w:val="00C61380"/>
    <w:rsid w:val="00C622E1"/>
    <w:rsid w:val="00C62ADD"/>
    <w:rsid w:val="00C630FD"/>
    <w:rsid w:val="00C669B2"/>
    <w:rsid w:val="00C66A11"/>
    <w:rsid w:val="00C67A40"/>
    <w:rsid w:val="00C71E14"/>
    <w:rsid w:val="00C71EC2"/>
    <w:rsid w:val="00C71EEC"/>
    <w:rsid w:val="00C737BA"/>
    <w:rsid w:val="00C73979"/>
    <w:rsid w:val="00C74ACC"/>
    <w:rsid w:val="00C75374"/>
    <w:rsid w:val="00C773E9"/>
    <w:rsid w:val="00C7745A"/>
    <w:rsid w:val="00C77DC8"/>
    <w:rsid w:val="00C77E07"/>
    <w:rsid w:val="00C77EC0"/>
    <w:rsid w:val="00C817B9"/>
    <w:rsid w:val="00C84122"/>
    <w:rsid w:val="00C84C58"/>
    <w:rsid w:val="00C8626C"/>
    <w:rsid w:val="00C8696B"/>
    <w:rsid w:val="00C86A55"/>
    <w:rsid w:val="00C88E42"/>
    <w:rsid w:val="00C90142"/>
    <w:rsid w:val="00C91F57"/>
    <w:rsid w:val="00C91F8D"/>
    <w:rsid w:val="00C9295E"/>
    <w:rsid w:val="00C93B30"/>
    <w:rsid w:val="00C93E0B"/>
    <w:rsid w:val="00C94828"/>
    <w:rsid w:val="00C94D7E"/>
    <w:rsid w:val="00C94F07"/>
    <w:rsid w:val="00C9574A"/>
    <w:rsid w:val="00C960A7"/>
    <w:rsid w:val="00C96A1F"/>
    <w:rsid w:val="00CA0CB7"/>
    <w:rsid w:val="00CA25FB"/>
    <w:rsid w:val="00CA4212"/>
    <w:rsid w:val="00CA583D"/>
    <w:rsid w:val="00CA5E70"/>
    <w:rsid w:val="00CA6966"/>
    <w:rsid w:val="00CA74D4"/>
    <w:rsid w:val="00CA79F8"/>
    <w:rsid w:val="00CB036F"/>
    <w:rsid w:val="00CB0C04"/>
    <w:rsid w:val="00CB159C"/>
    <w:rsid w:val="00CB17AA"/>
    <w:rsid w:val="00CB20B4"/>
    <w:rsid w:val="00CB43C6"/>
    <w:rsid w:val="00CB4494"/>
    <w:rsid w:val="00CB4F31"/>
    <w:rsid w:val="00CB5B25"/>
    <w:rsid w:val="00CB5B46"/>
    <w:rsid w:val="00CC1008"/>
    <w:rsid w:val="00CC1170"/>
    <w:rsid w:val="00CC1785"/>
    <w:rsid w:val="00CC2FAC"/>
    <w:rsid w:val="00CC4BAB"/>
    <w:rsid w:val="00CC4BEB"/>
    <w:rsid w:val="00CC4C9F"/>
    <w:rsid w:val="00CC4EF8"/>
    <w:rsid w:val="00CC537B"/>
    <w:rsid w:val="00CC5727"/>
    <w:rsid w:val="00CC6108"/>
    <w:rsid w:val="00CC6D35"/>
    <w:rsid w:val="00CC70D5"/>
    <w:rsid w:val="00CC7357"/>
    <w:rsid w:val="00CD0C2D"/>
    <w:rsid w:val="00CD1B4A"/>
    <w:rsid w:val="00CD32D3"/>
    <w:rsid w:val="00CD3B02"/>
    <w:rsid w:val="00CD7C65"/>
    <w:rsid w:val="00CD7E77"/>
    <w:rsid w:val="00CE157F"/>
    <w:rsid w:val="00CE3033"/>
    <w:rsid w:val="00CE3F7E"/>
    <w:rsid w:val="00CE553F"/>
    <w:rsid w:val="00CE5568"/>
    <w:rsid w:val="00CE60A0"/>
    <w:rsid w:val="00CE6EEB"/>
    <w:rsid w:val="00CE86BC"/>
    <w:rsid w:val="00CF0CB2"/>
    <w:rsid w:val="00CF11EF"/>
    <w:rsid w:val="00CF2F12"/>
    <w:rsid w:val="00CF2F62"/>
    <w:rsid w:val="00CF39AE"/>
    <w:rsid w:val="00CF3AF1"/>
    <w:rsid w:val="00CF4B69"/>
    <w:rsid w:val="00CF5023"/>
    <w:rsid w:val="00CF52DD"/>
    <w:rsid w:val="00CF563B"/>
    <w:rsid w:val="00D01AF3"/>
    <w:rsid w:val="00D02604"/>
    <w:rsid w:val="00D02C58"/>
    <w:rsid w:val="00D03BE7"/>
    <w:rsid w:val="00D07197"/>
    <w:rsid w:val="00D1094D"/>
    <w:rsid w:val="00D127C3"/>
    <w:rsid w:val="00D1412E"/>
    <w:rsid w:val="00D14E72"/>
    <w:rsid w:val="00D16AD4"/>
    <w:rsid w:val="00D17B0D"/>
    <w:rsid w:val="00D20825"/>
    <w:rsid w:val="00D20CBF"/>
    <w:rsid w:val="00D210A1"/>
    <w:rsid w:val="00D2296B"/>
    <w:rsid w:val="00D240AE"/>
    <w:rsid w:val="00D26283"/>
    <w:rsid w:val="00D2628A"/>
    <w:rsid w:val="00D2770C"/>
    <w:rsid w:val="00D3112F"/>
    <w:rsid w:val="00D31FCB"/>
    <w:rsid w:val="00D3206A"/>
    <w:rsid w:val="00D33283"/>
    <w:rsid w:val="00D33820"/>
    <w:rsid w:val="00D3398D"/>
    <w:rsid w:val="00D33FD3"/>
    <w:rsid w:val="00D3440E"/>
    <w:rsid w:val="00D34C4D"/>
    <w:rsid w:val="00D351E2"/>
    <w:rsid w:val="00D3745C"/>
    <w:rsid w:val="00D40DDA"/>
    <w:rsid w:val="00D40F65"/>
    <w:rsid w:val="00D41664"/>
    <w:rsid w:val="00D4184A"/>
    <w:rsid w:val="00D41A6C"/>
    <w:rsid w:val="00D42071"/>
    <w:rsid w:val="00D4268B"/>
    <w:rsid w:val="00D43B88"/>
    <w:rsid w:val="00D43C40"/>
    <w:rsid w:val="00D43F3D"/>
    <w:rsid w:val="00D4460F"/>
    <w:rsid w:val="00D47D8B"/>
    <w:rsid w:val="00D50DED"/>
    <w:rsid w:val="00D52993"/>
    <w:rsid w:val="00D52D45"/>
    <w:rsid w:val="00D53649"/>
    <w:rsid w:val="00D54372"/>
    <w:rsid w:val="00D54C23"/>
    <w:rsid w:val="00D56A62"/>
    <w:rsid w:val="00D56AE6"/>
    <w:rsid w:val="00D6039F"/>
    <w:rsid w:val="00D628EF"/>
    <w:rsid w:val="00D62B5F"/>
    <w:rsid w:val="00D62C53"/>
    <w:rsid w:val="00D63869"/>
    <w:rsid w:val="00D64188"/>
    <w:rsid w:val="00D65786"/>
    <w:rsid w:val="00D65D71"/>
    <w:rsid w:val="00D665B2"/>
    <w:rsid w:val="00D70253"/>
    <w:rsid w:val="00D705BF"/>
    <w:rsid w:val="00D715A4"/>
    <w:rsid w:val="00D74A2E"/>
    <w:rsid w:val="00D74C97"/>
    <w:rsid w:val="00D74CD4"/>
    <w:rsid w:val="00D75EA8"/>
    <w:rsid w:val="00D75EAB"/>
    <w:rsid w:val="00D76357"/>
    <w:rsid w:val="00D777AE"/>
    <w:rsid w:val="00D802C9"/>
    <w:rsid w:val="00D8058A"/>
    <w:rsid w:val="00D80AB4"/>
    <w:rsid w:val="00D83189"/>
    <w:rsid w:val="00D84C44"/>
    <w:rsid w:val="00D84CCC"/>
    <w:rsid w:val="00D857E1"/>
    <w:rsid w:val="00D860F2"/>
    <w:rsid w:val="00D86321"/>
    <w:rsid w:val="00D86B7E"/>
    <w:rsid w:val="00D90673"/>
    <w:rsid w:val="00D91515"/>
    <w:rsid w:val="00D915D1"/>
    <w:rsid w:val="00D917C7"/>
    <w:rsid w:val="00D93B48"/>
    <w:rsid w:val="00D93F06"/>
    <w:rsid w:val="00D940DB"/>
    <w:rsid w:val="00D94FD7"/>
    <w:rsid w:val="00D961A0"/>
    <w:rsid w:val="00D9622D"/>
    <w:rsid w:val="00D9715C"/>
    <w:rsid w:val="00DA0994"/>
    <w:rsid w:val="00DA122D"/>
    <w:rsid w:val="00DA19AA"/>
    <w:rsid w:val="00DA2F0F"/>
    <w:rsid w:val="00DA5B44"/>
    <w:rsid w:val="00DA6DDD"/>
    <w:rsid w:val="00DA799F"/>
    <w:rsid w:val="00DA7BCB"/>
    <w:rsid w:val="00DB05C2"/>
    <w:rsid w:val="00DB2577"/>
    <w:rsid w:val="00DB4558"/>
    <w:rsid w:val="00DB4B4C"/>
    <w:rsid w:val="00DC0119"/>
    <w:rsid w:val="00DC063F"/>
    <w:rsid w:val="00DC3502"/>
    <w:rsid w:val="00DC4D35"/>
    <w:rsid w:val="00DC538E"/>
    <w:rsid w:val="00DC5640"/>
    <w:rsid w:val="00DC564F"/>
    <w:rsid w:val="00DC5A4C"/>
    <w:rsid w:val="00DC679D"/>
    <w:rsid w:val="00DC698D"/>
    <w:rsid w:val="00DC742E"/>
    <w:rsid w:val="00DD05CA"/>
    <w:rsid w:val="00DD0F2C"/>
    <w:rsid w:val="00DD196D"/>
    <w:rsid w:val="00DD259C"/>
    <w:rsid w:val="00DD3956"/>
    <w:rsid w:val="00DD3A66"/>
    <w:rsid w:val="00DD3D90"/>
    <w:rsid w:val="00DD433E"/>
    <w:rsid w:val="00DD47D2"/>
    <w:rsid w:val="00DD5CB9"/>
    <w:rsid w:val="00DD5EE1"/>
    <w:rsid w:val="00DE0608"/>
    <w:rsid w:val="00DE2C4B"/>
    <w:rsid w:val="00DE592E"/>
    <w:rsid w:val="00DE61A0"/>
    <w:rsid w:val="00DE646F"/>
    <w:rsid w:val="00DE65BA"/>
    <w:rsid w:val="00DE78E5"/>
    <w:rsid w:val="00DF0AD9"/>
    <w:rsid w:val="00DF0D9E"/>
    <w:rsid w:val="00DF1220"/>
    <w:rsid w:val="00DF1668"/>
    <w:rsid w:val="00DF16B7"/>
    <w:rsid w:val="00DF3111"/>
    <w:rsid w:val="00DF34AA"/>
    <w:rsid w:val="00DF4A21"/>
    <w:rsid w:val="00DF539E"/>
    <w:rsid w:val="00DF6D48"/>
    <w:rsid w:val="00DF6F89"/>
    <w:rsid w:val="00E007EC"/>
    <w:rsid w:val="00E008C7"/>
    <w:rsid w:val="00E00B4E"/>
    <w:rsid w:val="00E00FD2"/>
    <w:rsid w:val="00E01EDE"/>
    <w:rsid w:val="00E0273C"/>
    <w:rsid w:val="00E031F7"/>
    <w:rsid w:val="00E053FC"/>
    <w:rsid w:val="00E05695"/>
    <w:rsid w:val="00E06371"/>
    <w:rsid w:val="00E079EB"/>
    <w:rsid w:val="00E0BBBB"/>
    <w:rsid w:val="00E119F1"/>
    <w:rsid w:val="00E12413"/>
    <w:rsid w:val="00E135D4"/>
    <w:rsid w:val="00E14C4C"/>
    <w:rsid w:val="00E15F34"/>
    <w:rsid w:val="00E20540"/>
    <w:rsid w:val="00E20E29"/>
    <w:rsid w:val="00E2173F"/>
    <w:rsid w:val="00E21853"/>
    <w:rsid w:val="00E21D64"/>
    <w:rsid w:val="00E2200A"/>
    <w:rsid w:val="00E225C4"/>
    <w:rsid w:val="00E22AD5"/>
    <w:rsid w:val="00E2716B"/>
    <w:rsid w:val="00E272B7"/>
    <w:rsid w:val="00E27D8E"/>
    <w:rsid w:val="00E30230"/>
    <w:rsid w:val="00E31577"/>
    <w:rsid w:val="00E32335"/>
    <w:rsid w:val="00E32CB2"/>
    <w:rsid w:val="00E335C1"/>
    <w:rsid w:val="00E35453"/>
    <w:rsid w:val="00E36472"/>
    <w:rsid w:val="00E371F2"/>
    <w:rsid w:val="00E373A9"/>
    <w:rsid w:val="00E40004"/>
    <w:rsid w:val="00E40813"/>
    <w:rsid w:val="00E42258"/>
    <w:rsid w:val="00E43CF3"/>
    <w:rsid w:val="00E45151"/>
    <w:rsid w:val="00E45B7E"/>
    <w:rsid w:val="00E4672C"/>
    <w:rsid w:val="00E46CD3"/>
    <w:rsid w:val="00E47ACC"/>
    <w:rsid w:val="00E52FCF"/>
    <w:rsid w:val="00E545EC"/>
    <w:rsid w:val="00E562BA"/>
    <w:rsid w:val="00E6141E"/>
    <w:rsid w:val="00E6209A"/>
    <w:rsid w:val="00E63004"/>
    <w:rsid w:val="00E636C3"/>
    <w:rsid w:val="00E64CB4"/>
    <w:rsid w:val="00E65A61"/>
    <w:rsid w:val="00E65BAA"/>
    <w:rsid w:val="00E66D74"/>
    <w:rsid w:val="00E66E7E"/>
    <w:rsid w:val="00E67488"/>
    <w:rsid w:val="00E73DD4"/>
    <w:rsid w:val="00E76915"/>
    <w:rsid w:val="00E769FF"/>
    <w:rsid w:val="00E76AB5"/>
    <w:rsid w:val="00E77641"/>
    <w:rsid w:val="00E77C2D"/>
    <w:rsid w:val="00E8152D"/>
    <w:rsid w:val="00E8157F"/>
    <w:rsid w:val="00E816F6"/>
    <w:rsid w:val="00E8278F"/>
    <w:rsid w:val="00E8301E"/>
    <w:rsid w:val="00E83D57"/>
    <w:rsid w:val="00E86F03"/>
    <w:rsid w:val="00E873CF"/>
    <w:rsid w:val="00E876F2"/>
    <w:rsid w:val="00E87767"/>
    <w:rsid w:val="00E906A1"/>
    <w:rsid w:val="00E90C7C"/>
    <w:rsid w:val="00E9129A"/>
    <w:rsid w:val="00E92421"/>
    <w:rsid w:val="00E93636"/>
    <w:rsid w:val="00E94E3D"/>
    <w:rsid w:val="00E94ED9"/>
    <w:rsid w:val="00E96CC9"/>
    <w:rsid w:val="00E979A4"/>
    <w:rsid w:val="00EA0945"/>
    <w:rsid w:val="00EA181D"/>
    <w:rsid w:val="00EA2D1A"/>
    <w:rsid w:val="00EA78F6"/>
    <w:rsid w:val="00EB04EC"/>
    <w:rsid w:val="00EB05F7"/>
    <w:rsid w:val="00EB0C7E"/>
    <w:rsid w:val="00EB12C2"/>
    <w:rsid w:val="00EB1332"/>
    <w:rsid w:val="00EB1B83"/>
    <w:rsid w:val="00EB1C40"/>
    <w:rsid w:val="00EB1F74"/>
    <w:rsid w:val="00EB266D"/>
    <w:rsid w:val="00EB33C9"/>
    <w:rsid w:val="00EB4B1A"/>
    <w:rsid w:val="00EB4DA6"/>
    <w:rsid w:val="00EB4F19"/>
    <w:rsid w:val="00EB6147"/>
    <w:rsid w:val="00EB6D1D"/>
    <w:rsid w:val="00EB702B"/>
    <w:rsid w:val="00EB7EA6"/>
    <w:rsid w:val="00EBABFB"/>
    <w:rsid w:val="00EC00CE"/>
    <w:rsid w:val="00EC05A5"/>
    <w:rsid w:val="00EC1276"/>
    <w:rsid w:val="00EC185F"/>
    <w:rsid w:val="00EC46BC"/>
    <w:rsid w:val="00EC5CAD"/>
    <w:rsid w:val="00EC67EB"/>
    <w:rsid w:val="00ED05FE"/>
    <w:rsid w:val="00ED2F8B"/>
    <w:rsid w:val="00ED39DF"/>
    <w:rsid w:val="00ED59F3"/>
    <w:rsid w:val="00ED5A9E"/>
    <w:rsid w:val="00ED7DB9"/>
    <w:rsid w:val="00EDDE2F"/>
    <w:rsid w:val="00EE089F"/>
    <w:rsid w:val="00EE09CB"/>
    <w:rsid w:val="00EE2108"/>
    <w:rsid w:val="00EE2455"/>
    <w:rsid w:val="00EE24C5"/>
    <w:rsid w:val="00EE594F"/>
    <w:rsid w:val="00EE71D4"/>
    <w:rsid w:val="00EE739B"/>
    <w:rsid w:val="00EE73E0"/>
    <w:rsid w:val="00EE7C6D"/>
    <w:rsid w:val="00EF1B3D"/>
    <w:rsid w:val="00EF2016"/>
    <w:rsid w:val="00EF2AE4"/>
    <w:rsid w:val="00EF3965"/>
    <w:rsid w:val="00EF4900"/>
    <w:rsid w:val="00EF564A"/>
    <w:rsid w:val="00EF6FB2"/>
    <w:rsid w:val="00F01B91"/>
    <w:rsid w:val="00F03DEA"/>
    <w:rsid w:val="00F040D7"/>
    <w:rsid w:val="00F05D1C"/>
    <w:rsid w:val="00F067B0"/>
    <w:rsid w:val="00F0790B"/>
    <w:rsid w:val="00F112E4"/>
    <w:rsid w:val="00F15482"/>
    <w:rsid w:val="00F15668"/>
    <w:rsid w:val="00F15A27"/>
    <w:rsid w:val="00F20BE1"/>
    <w:rsid w:val="00F20DC1"/>
    <w:rsid w:val="00F2135D"/>
    <w:rsid w:val="00F239C5"/>
    <w:rsid w:val="00F24443"/>
    <w:rsid w:val="00F24F17"/>
    <w:rsid w:val="00F250EB"/>
    <w:rsid w:val="00F2659D"/>
    <w:rsid w:val="00F2687F"/>
    <w:rsid w:val="00F269BF"/>
    <w:rsid w:val="00F2716B"/>
    <w:rsid w:val="00F30FB5"/>
    <w:rsid w:val="00F31D87"/>
    <w:rsid w:val="00F3342E"/>
    <w:rsid w:val="00F33A4B"/>
    <w:rsid w:val="00F3480A"/>
    <w:rsid w:val="00F40336"/>
    <w:rsid w:val="00F407B2"/>
    <w:rsid w:val="00F40ABD"/>
    <w:rsid w:val="00F41647"/>
    <w:rsid w:val="00F423A2"/>
    <w:rsid w:val="00F42BF0"/>
    <w:rsid w:val="00F43334"/>
    <w:rsid w:val="00F4482D"/>
    <w:rsid w:val="00F44D44"/>
    <w:rsid w:val="00F469F7"/>
    <w:rsid w:val="00F503AA"/>
    <w:rsid w:val="00F508B3"/>
    <w:rsid w:val="00F516ED"/>
    <w:rsid w:val="00F5394B"/>
    <w:rsid w:val="00F53FAB"/>
    <w:rsid w:val="00F548FE"/>
    <w:rsid w:val="00F549CA"/>
    <w:rsid w:val="00F54DF9"/>
    <w:rsid w:val="00F5553A"/>
    <w:rsid w:val="00F5587A"/>
    <w:rsid w:val="00F55DEF"/>
    <w:rsid w:val="00F56BD6"/>
    <w:rsid w:val="00F60F9D"/>
    <w:rsid w:val="00F612CD"/>
    <w:rsid w:val="00F6180A"/>
    <w:rsid w:val="00F61840"/>
    <w:rsid w:val="00F61B70"/>
    <w:rsid w:val="00F6205F"/>
    <w:rsid w:val="00F6331F"/>
    <w:rsid w:val="00F6491A"/>
    <w:rsid w:val="00F65EE6"/>
    <w:rsid w:val="00F67B04"/>
    <w:rsid w:val="00F7153C"/>
    <w:rsid w:val="00F72C08"/>
    <w:rsid w:val="00F74181"/>
    <w:rsid w:val="00F7457E"/>
    <w:rsid w:val="00F752AC"/>
    <w:rsid w:val="00F76A96"/>
    <w:rsid w:val="00F80029"/>
    <w:rsid w:val="00F817B3"/>
    <w:rsid w:val="00F823DE"/>
    <w:rsid w:val="00F826F9"/>
    <w:rsid w:val="00F82B36"/>
    <w:rsid w:val="00F84D3E"/>
    <w:rsid w:val="00F883FC"/>
    <w:rsid w:val="00F91BB4"/>
    <w:rsid w:val="00F92FF1"/>
    <w:rsid w:val="00F93FCD"/>
    <w:rsid w:val="00F9409D"/>
    <w:rsid w:val="00F95304"/>
    <w:rsid w:val="00F95434"/>
    <w:rsid w:val="00F958E4"/>
    <w:rsid w:val="00F962C0"/>
    <w:rsid w:val="00F97AF8"/>
    <w:rsid w:val="00FA0AD9"/>
    <w:rsid w:val="00FA0EF6"/>
    <w:rsid w:val="00FA1799"/>
    <w:rsid w:val="00FA1943"/>
    <w:rsid w:val="00FA22E5"/>
    <w:rsid w:val="00FA3C87"/>
    <w:rsid w:val="00FA3E34"/>
    <w:rsid w:val="00FA3E49"/>
    <w:rsid w:val="00FA4C01"/>
    <w:rsid w:val="00FA4C69"/>
    <w:rsid w:val="00FA5F45"/>
    <w:rsid w:val="00FA6426"/>
    <w:rsid w:val="00FA69C3"/>
    <w:rsid w:val="00FB0397"/>
    <w:rsid w:val="00FB168E"/>
    <w:rsid w:val="00FB38A6"/>
    <w:rsid w:val="00FB38DF"/>
    <w:rsid w:val="00FB3BC1"/>
    <w:rsid w:val="00FB5572"/>
    <w:rsid w:val="00FB68B0"/>
    <w:rsid w:val="00FB7102"/>
    <w:rsid w:val="00FC05D2"/>
    <w:rsid w:val="00FC0A56"/>
    <w:rsid w:val="00FC3C2A"/>
    <w:rsid w:val="00FC3F1A"/>
    <w:rsid w:val="00FD23BF"/>
    <w:rsid w:val="00FD3C47"/>
    <w:rsid w:val="00FD3F69"/>
    <w:rsid w:val="00FD499B"/>
    <w:rsid w:val="00FD6131"/>
    <w:rsid w:val="00FD64F0"/>
    <w:rsid w:val="00FE0524"/>
    <w:rsid w:val="00FE2850"/>
    <w:rsid w:val="00FE2B0D"/>
    <w:rsid w:val="00FE4AE6"/>
    <w:rsid w:val="00FE5383"/>
    <w:rsid w:val="00FE54E4"/>
    <w:rsid w:val="00FE7264"/>
    <w:rsid w:val="00FE7470"/>
    <w:rsid w:val="00FF00FF"/>
    <w:rsid w:val="00FF16E9"/>
    <w:rsid w:val="00FF1EDB"/>
    <w:rsid w:val="00FF1FE2"/>
    <w:rsid w:val="00FF4E19"/>
    <w:rsid w:val="00FF5197"/>
    <w:rsid w:val="00FF682F"/>
    <w:rsid w:val="00FF7160"/>
    <w:rsid w:val="00FF76B0"/>
    <w:rsid w:val="0102DD5F"/>
    <w:rsid w:val="0104AEBA"/>
    <w:rsid w:val="0105557A"/>
    <w:rsid w:val="01093ABB"/>
    <w:rsid w:val="010A26BC"/>
    <w:rsid w:val="010BB157"/>
    <w:rsid w:val="011038E2"/>
    <w:rsid w:val="0113E4A0"/>
    <w:rsid w:val="01166768"/>
    <w:rsid w:val="01230857"/>
    <w:rsid w:val="0124E255"/>
    <w:rsid w:val="01267A0F"/>
    <w:rsid w:val="01277E7A"/>
    <w:rsid w:val="012B5B6A"/>
    <w:rsid w:val="0133CA3B"/>
    <w:rsid w:val="0135169C"/>
    <w:rsid w:val="013553FD"/>
    <w:rsid w:val="013DFB54"/>
    <w:rsid w:val="01555981"/>
    <w:rsid w:val="0163FA24"/>
    <w:rsid w:val="0168C1D6"/>
    <w:rsid w:val="016C042D"/>
    <w:rsid w:val="016D33FF"/>
    <w:rsid w:val="01792BCA"/>
    <w:rsid w:val="0192E4A1"/>
    <w:rsid w:val="01A0F9E3"/>
    <w:rsid w:val="01A2142F"/>
    <w:rsid w:val="01ACF400"/>
    <w:rsid w:val="01BC2F8D"/>
    <w:rsid w:val="01D9D418"/>
    <w:rsid w:val="01E6EA2C"/>
    <w:rsid w:val="01EA0B32"/>
    <w:rsid w:val="01EC57E2"/>
    <w:rsid w:val="01F203F1"/>
    <w:rsid w:val="0211C5AA"/>
    <w:rsid w:val="02160E26"/>
    <w:rsid w:val="0218474F"/>
    <w:rsid w:val="021E4A48"/>
    <w:rsid w:val="0230548A"/>
    <w:rsid w:val="023FEC83"/>
    <w:rsid w:val="0244D24B"/>
    <w:rsid w:val="0251B0D3"/>
    <w:rsid w:val="025A41E4"/>
    <w:rsid w:val="02656A3B"/>
    <w:rsid w:val="026C35CC"/>
    <w:rsid w:val="0273CBE0"/>
    <w:rsid w:val="02760ECA"/>
    <w:rsid w:val="027FF092"/>
    <w:rsid w:val="028117A0"/>
    <w:rsid w:val="02866086"/>
    <w:rsid w:val="028ACA86"/>
    <w:rsid w:val="02941E57"/>
    <w:rsid w:val="029EF093"/>
    <w:rsid w:val="02AD504A"/>
    <w:rsid w:val="02AF904B"/>
    <w:rsid w:val="02B7676C"/>
    <w:rsid w:val="02BBE48A"/>
    <w:rsid w:val="02BC2694"/>
    <w:rsid w:val="02D4D652"/>
    <w:rsid w:val="02D99121"/>
    <w:rsid w:val="02D9A758"/>
    <w:rsid w:val="02D9AAAF"/>
    <w:rsid w:val="02DB3C1C"/>
    <w:rsid w:val="02DD87C5"/>
    <w:rsid w:val="02E943FC"/>
    <w:rsid w:val="02F012BF"/>
    <w:rsid w:val="02F3758B"/>
    <w:rsid w:val="02FBF5D7"/>
    <w:rsid w:val="030D2F8F"/>
    <w:rsid w:val="0315CE3A"/>
    <w:rsid w:val="03187A72"/>
    <w:rsid w:val="0343CC94"/>
    <w:rsid w:val="035210A6"/>
    <w:rsid w:val="0359AE2E"/>
    <w:rsid w:val="03752293"/>
    <w:rsid w:val="037A1908"/>
    <w:rsid w:val="038AC686"/>
    <w:rsid w:val="038F0E02"/>
    <w:rsid w:val="038F7432"/>
    <w:rsid w:val="039C4719"/>
    <w:rsid w:val="039EFF5E"/>
    <w:rsid w:val="03A7EB3C"/>
    <w:rsid w:val="03B10594"/>
    <w:rsid w:val="03BDCBFC"/>
    <w:rsid w:val="03C1522B"/>
    <w:rsid w:val="03C7951E"/>
    <w:rsid w:val="03C8E442"/>
    <w:rsid w:val="03D7BCD6"/>
    <w:rsid w:val="03D839E3"/>
    <w:rsid w:val="03DB245B"/>
    <w:rsid w:val="03DC189D"/>
    <w:rsid w:val="03DEF7BD"/>
    <w:rsid w:val="03E81032"/>
    <w:rsid w:val="03E85F52"/>
    <w:rsid w:val="03E9AF8E"/>
    <w:rsid w:val="03EA913B"/>
    <w:rsid w:val="03EC5649"/>
    <w:rsid w:val="03EEE331"/>
    <w:rsid w:val="03F2B667"/>
    <w:rsid w:val="03F2BC14"/>
    <w:rsid w:val="03FD1FBA"/>
    <w:rsid w:val="04048BD2"/>
    <w:rsid w:val="0415D386"/>
    <w:rsid w:val="041741ED"/>
    <w:rsid w:val="04198867"/>
    <w:rsid w:val="041A4344"/>
    <w:rsid w:val="041DC66D"/>
    <w:rsid w:val="042CE3D0"/>
    <w:rsid w:val="0431CCE1"/>
    <w:rsid w:val="04383A19"/>
    <w:rsid w:val="043D6095"/>
    <w:rsid w:val="043E29C3"/>
    <w:rsid w:val="04411154"/>
    <w:rsid w:val="0441A732"/>
    <w:rsid w:val="04499366"/>
    <w:rsid w:val="0449C81D"/>
    <w:rsid w:val="0458941D"/>
    <w:rsid w:val="046B5913"/>
    <w:rsid w:val="046B988E"/>
    <w:rsid w:val="04743B2C"/>
    <w:rsid w:val="04757EE6"/>
    <w:rsid w:val="04761D00"/>
    <w:rsid w:val="0476C386"/>
    <w:rsid w:val="047CD96B"/>
    <w:rsid w:val="047CE685"/>
    <w:rsid w:val="047DC70F"/>
    <w:rsid w:val="0488BD5C"/>
    <w:rsid w:val="04950F49"/>
    <w:rsid w:val="049FC6A2"/>
    <w:rsid w:val="04A5639A"/>
    <w:rsid w:val="04AB74D4"/>
    <w:rsid w:val="04AB9686"/>
    <w:rsid w:val="04B5C974"/>
    <w:rsid w:val="04B76555"/>
    <w:rsid w:val="04BE8AE5"/>
    <w:rsid w:val="04CE05A9"/>
    <w:rsid w:val="04D58F8A"/>
    <w:rsid w:val="04D80206"/>
    <w:rsid w:val="04DCDED0"/>
    <w:rsid w:val="04E1BFE4"/>
    <w:rsid w:val="04E30FD4"/>
    <w:rsid w:val="04E83869"/>
    <w:rsid w:val="04F751B2"/>
    <w:rsid w:val="05015605"/>
    <w:rsid w:val="0501563A"/>
    <w:rsid w:val="050F587C"/>
    <w:rsid w:val="05116239"/>
    <w:rsid w:val="052B2EA1"/>
    <w:rsid w:val="0530B50E"/>
    <w:rsid w:val="05446F69"/>
    <w:rsid w:val="05457C38"/>
    <w:rsid w:val="05485FF1"/>
    <w:rsid w:val="054983BE"/>
    <w:rsid w:val="054B6574"/>
    <w:rsid w:val="054E699C"/>
    <w:rsid w:val="054E984B"/>
    <w:rsid w:val="0551EC44"/>
    <w:rsid w:val="055A4420"/>
    <w:rsid w:val="0562A05D"/>
    <w:rsid w:val="056895EB"/>
    <w:rsid w:val="05742E60"/>
    <w:rsid w:val="057A220E"/>
    <w:rsid w:val="057BF7DE"/>
    <w:rsid w:val="058B4300"/>
    <w:rsid w:val="058B93EE"/>
    <w:rsid w:val="058EEE9D"/>
    <w:rsid w:val="0592E8D0"/>
    <w:rsid w:val="05933C56"/>
    <w:rsid w:val="0596AF0E"/>
    <w:rsid w:val="05A828FB"/>
    <w:rsid w:val="05A894F1"/>
    <w:rsid w:val="05AE3709"/>
    <w:rsid w:val="05B3F438"/>
    <w:rsid w:val="05B9E49A"/>
    <w:rsid w:val="05BFE994"/>
    <w:rsid w:val="05C0DE76"/>
    <w:rsid w:val="05C82A57"/>
    <w:rsid w:val="05C8F054"/>
    <w:rsid w:val="05CB86F4"/>
    <w:rsid w:val="05D0B366"/>
    <w:rsid w:val="05D41386"/>
    <w:rsid w:val="05D4A635"/>
    <w:rsid w:val="05DA1264"/>
    <w:rsid w:val="05E6864F"/>
    <w:rsid w:val="05F0A604"/>
    <w:rsid w:val="05F1298A"/>
    <w:rsid w:val="05F9C89E"/>
    <w:rsid w:val="05FEBA24"/>
    <w:rsid w:val="0603E5A0"/>
    <w:rsid w:val="0608FA3E"/>
    <w:rsid w:val="060A40C0"/>
    <w:rsid w:val="060C6BD2"/>
    <w:rsid w:val="062022D4"/>
    <w:rsid w:val="06251B6B"/>
    <w:rsid w:val="0633519E"/>
    <w:rsid w:val="063B038C"/>
    <w:rsid w:val="06412010"/>
    <w:rsid w:val="06507699"/>
    <w:rsid w:val="065A836C"/>
    <w:rsid w:val="065ADCB6"/>
    <w:rsid w:val="065B4A90"/>
    <w:rsid w:val="0668E939"/>
    <w:rsid w:val="06697DA2"/>
    <w:rsid w:val="0673BD23"/>
    <w:rsid w:val="068570E6"/>
    <w:rsid w:val="068BA1CA"/>
    <w:rsid w:val="0697BDE1"/>
    <w:rsid w:val="06AA2DFA"/>
    <w:rsid w:val="06B40420"/>
    <w:rsid w:val="06BFEFE6"/>
    <w:rsid w:val="06C6FC5A"/>
    <w:rsid w:val="06CDC00D"/>
    <w:rsid w:val="06D43059"/>
    <w:rsid w:val="06D7D372"/>
    <w:rsid w:val="06D8FAB5"/>
    <w:rsid w:val="06D9D2A0"/>
    <w:rsid w:val="06D9DCBA"/>
    <w:rsid w:val="06DB269C"/>
    <w:rsid w:val="06E02BDF"/>
    <w:rsid w:val="06E0354D"/>
    <w:rsid w:val="06E3B00F"/>
    <w:rsid w:val="06EAD6E5"/>
    <w:rsid w:val="070306EA"/>
    <w:rsid w:val="0706D610"/>
    <w:rsid w:val="07082A0A"/>
    <w:rsid w:val="0711CE02"/>
    <w:rsid w:val="07124942"/>
    <w:rsid w:val="07198AB2"/>
    <w:rsid w:val="07199426"/>
    <w:rsid w:val="07248D7C"/>
    <w:rsid w:val="072BC551"/>
    <w:rsid w:val="073068A7"/>
    <w:rsid w:val="0740C451"/>
    <w:rsid w:val="07413E28"/>
    <w:rsid w:val="07418963"/>
    <w:rsid w:val="07477340"/>
    <w:rsid w:val="075057AA"/>
    <w:rsid w:val="075AE9A8"/>
    <w:rsid w:val="076FA550"/>
    <w:rsid w:val="07710924"/>
    <w:rsid w:val="077D061F"/>
    <w:rsid w:val="0781560D"/>
    <w:rsid w:val="0783C646"/>
    <w:rsid w:val="078B9782"/>
    <w:rsid w:val="07904208"/>
    <w:rsid w:val="079D6808"/>
    <w:rsid w:val="07BF0894"/>
    <w:rsid w:val="07C7FEE6"/>
    <w:rsid w:val="07DCAD02"/>
    <w:rsid w:val="07DD563E"/>
    <w:rsid w:val="07EF6974"/>
    <w:rsid w:val="07F02C62"/>
    <w:rsid w:val="081CEEEE"/>
    <w:rsid w:val="08229F65"/>
    <w:rsid w:val="0823BBBC"/>
    <w:rsid w:val="08280C6B"/>
    <w:rsid w:val="0848A576"/>
    <w:rsid w:val="084C8160"/>
    <w:rsid w:val="084E6398"/>
    <w:rsid w:val="08685449"/>
    <w:rsid w:val="08764E82"/>
    <w:rsid w:val="087738A9"/>
    <w:rsid w:val="08775AD0"/>
    <w:rsid w:val="087DCDC3"/>
    <w:rsid w:val="08823CCD"/>
    <w:rsid w:val="0886D8F5"/>
    <w:rsid w:val="088DB352"/>
    <w:rsid w:val="08938D21"/>
    <w:rsid w:val="089C8578"/>
    <w:rsid w:val="08A87F1B"/>
    <w:rsid w:val="08AFF460"/>
    <w:rsid w:val="08C0A343"/>
    <w:rsid w:val="08C6E2A0"/>
    <w:rsid w:val="08CDF561"/>
    <w:rsid w:val="08D17741"/>
    <w:rsid w:val="08E2C445"/>
    <w:rsid w:val="08E447E6"/>
    <w:rsid w:val="08E7C028"/>
    <w:rsid w:val="08EA7265"/>
    <w:rsid w:val="090838F4"/>
    <w:rsid w:val="090D24FA"/>
    <w:rsid w:val="0919201C"/>
    <w:rsid w:val="0931AF87"/>
    <w:rsid w:val="093A6C97"/>
    <w:rsid w:val="093AE8B5"/>
    <w:rsid w:val="093F3E00"/>
    <w:rsid w:val="0942A3D3"/>
    <w:rsid w:val="09471DA4"/>
    <w:rsid w:val="098036B4"/>
    <w:rsid w:val="0980F933"/>
    <w:rsid w:val="098549C8"/>
    <w:rsid w:val="09895FDA"/>
    <w:rsid w:val="0991AD99"/>
    <w:rsid w:val="099D1032"/>
    <w:rsid w:val="09A2B5FF"/>
    <w:rsid w:val="09AB665B"/>
    <w:rsid w:val="09B5EE1B"/>
    <w:rsid w:val="09B930C2"/>
    <w:rsid w:val="09BB7744"/>
    <w:rsid w:val="09BD0B74"/>
    <w:rsid w:val="09BE3069"/>
    <w:rsid w:val="09CB2507"/>
    <w:rsid w:val="09D348A2"/>
    <w:rsid w:val="09D3581D"/>
    <w:rsid w:val="09E4CD71"/>
    <w:rsid w:val="09E52774"/>
    <w:rsid w:val="09E5F12F"/>
    <w:rsid w:val="09E9EB37"/>
    <w:rsid w:val="09ECF3A5"/>
    <w:rsid w:val="09EFA439"/>
    <w:rsid w:val="09F96740"/>
    <w:rsid w:val="09FA1ECF"/>
    <w:rsid w:val="0A0F7126"/>
    <w:rsid w:val="0A16E6B2"/>
    <w:rsid w:val="0A1B823E"/>
    <w:rsid w:val="0A1C94F6"/>
    <w:rsid w:val="0A2107D0"/>
    <w:rsid w:val="0A4E4616"/>
    <w:rsid w:val="0A4F8750"/>
    <w:rsid w:val="0A4FB058"/>
    <w:rsid w:val="0A589826"/>
    <w:rsid w:val="0A60AA63"/>
    <w:rsid w:val="0A68A367"/>
    <w:rsid w:val="0A713362"/>
    <w:rsid w:val="0A761775"/>
    <w:rsid w:val="0A79EC71"/>
    <w:rsid w:val="0A7AA701"/>
    <w:rsid w:val="0A7B346D"/>
    <w:rsid w:val="0A7CB699"/>
    <w:rsid w:val="0A871D90"/>
    <w:rsid w:val="0A891B1A"/>
    <w:rsid w:val="0A9664AB"/>
    <w:rsid w:val="0A96B386"/>
    <w:rsid w:val="0AA07E49"/>
    <w:rsid w:val="0AA1ACC9"/>
    <w:rsid w:val="0AA32BDB"/>
    <w:rsid w:val="0AB088A4"/>
    <w:rsid w:val="0AB8A7A1"/>
    <w:rsid w:val="0AC841EB"/>
    <w:rsid w:val="0AC8BE17"/>
    <w:rsid w:val="0AD43189"/>
    <w:rsid w:val="0AD590E3"/>
    <w:rsid w:val="0ADACB33"/>
    <w:rsid w:val="0ADB9732"/>
    <w:rsid w:val="0ADD0324"/>
    <w:rsid w:val="0AE46CD9"/>
    <w:rsid w:val="0AE5A7B4"/>
    <w:rsid w:val="0AED9D82"/>
    <w:rsid w:val="0AF1B08A"/>
    <w:rsid w:val="0AF962A4"/>
    <w:rsid w:val="0B01B122"/>
    <w:rsid w:val="0B0AC941"/>
    <w:rsid w:val="0B0C1865"/>
    <w:rsid w:val="0B0E973F"/>
    <w:rsid w:val="0B168CC2"/>
    <w:rsid w:val="0B1C4C46"/>
    <w:rsid w:val="0B299156"/>
    <w:rsid w:val="0B2BAD79"/>
    <w:rsid w:val="0B31782A"/>
    <w:rsid w:val="0B42DCFB"/>
    <w:rsid w:val="0B50DFC1"/>
    <w:rsid w:val="0B5258B0"/>
    <w:rsid w:val="0B584439"/>
    <w:rsid w:val="0B5BBF3D"/>
    <w:rsid w:val="0B5EE8A5"/>
    <w:rsid w:val="0B652E4B"/>
    <w:rsid w:val="0B7C1FEE"/>
    <w:rsid w:val="0B7D29AE"/>
    <w:rsid w:val="0B7DCCB1"/>
    <w:rsid w:val="0B7ED9CD"/>
    <w:rsid w:val="0B88A4B9"/>
    <w:rsid w:val="0B8EB3D1"/>
    <w:rsid w:val="0B975007"/>
    <w:rsid w:val="0BA54B53"/>
    <w:rsid w:val="0BAC6CD6"/>
    <w:rsid w:val="0BB1D119"/>
    <w:rsid w:val="0BB29B14"/>
    <w:rsid w:val="0BBB545A"/>
    <w:rsid w:val="0BBC967B"/>
    <w:rsid w:val="0BBCC9E9"/>
    <w:rsid w:val="0BCB5A1E"/>
    <w:rsid w:val="0BCDA4E6"/>
    <w:rsid w:val="0BCEE06D"/>
    <w:rsid w:val="0BD16ACC"/>
    <w:rsid w:val="0BD4C2A7"/>
    <w:rsid w:val="0BD7F91D"/>
    <w:rsid w:val="0BE3931A"/>
    <w:rsid w:val="0BE5C497"/>
    <w:rsid w:val="0BFAAC66"/>
    <w:rsid w:val="0C05CC56"/>
    <w:rsid w:val="0C088DA7"/>
    <w:rsid w:val="0C0AF938"/>
    <w:rsid w:val="0C0D044C"/>
    <w:rsid w:val="0C108E03"/>
    <w:rsid w:val="0C110B7A"/>
    <w:rsid w:val="0C1997E3"/>
    <w:rsid w:val="0C242BFF"/>
    <w:rsid w:val="0C293C98"/>
    <w:rsid w:val="0C3BD815"/>
    <w:rsid w:val="0C3BEF1A"/>
    <w:rsid w:val="0C3CB924"/>
    <w:rsid w:val="0C3F54B0"/>
    <w:rsid w:val="0C40B544"/>
    <w:rsid w:val="0C5191FF"/>
    <w:rsid w:val="0C53F428"/>
    <w:rsid w:val="0C5A42E9"/>
    <w:rsid w:val="0C5B3C51"/>
    <w:rsid w:val="0C669061"/>
    <w:rsid w:val="0C726BFB"/>
    <w:rsid w:val="0C741559"/>
    <w:rsid w:val="0C7F1F80"/>
    <w:rsid w:val="0C8161DB"/>
    <w:rsid w:val="0C84B238"/>
    <w:rsid w:val="0C8A9FC3"/>
    <w:rsid w:val="0C8B3417"/>
    <w:rsid w:val="0C8C9D3C"/>
    <w:rsid w:val="0C9009E1"/>
    <w:rsid w:val="0C919889"/>
    <w:rsid w:val="0C95FC45"/>
    <w:rsid w:val="0C99F2E6"/>
    <w:rsid w:val="0CA1E8FB"/>
    <w:rsid w:val="0CA5F1D0"/>
    <w:rsid w:val="0CAB13ED"/>
    <w:rsid w:val="0CABDEE1"/>
    <w:rsid w:val="0CAE707D"/>
    <w:rsid w:val="0CBBF05A"/>
    <w:rsid w:val="0CBDF4FB"/>
    <w:rsid w:val="0CC0F319"/>
    <w:rsid w:val="0CC15228"/>
    <w:rsid w:val="0CC688E0"/>
    <w:rsid w:val="0CC6FAFE"/>
    <w:rsid w:val="0CD91CB1"/>
    <w:rsid w:val="0CEFCF99"/>
    <w:rsid w:val="0CF8C324"/>
    <w:rsid w:val="0CFA9F86"/>
    <w:rsid w:val="0D0749E3"/>
    <w:rsid w:val="0D0D6C18"/>
    <w:rsid w:val="0D1BA532"/>
    <w:rsid w:val="0D1C0E03"/>
    <w:rsid w:val="0D1DBD31"/>
    <w:rsid w:val="0D2B0230"/>
    <w:rsid w:val="0D2E3F22"/>
    <w:rsid w:val="0D2F1618"/>
    <w:rsid w:val="0D3D0F4A"/>
    <w:rsid w:val="0D435B33"/>
    <w:rsid w:val="0D531BFA"/>
    <w:rsid w:val="0D574754"/>
    <w:rsid w:val="0D618792"/>
    <w:rsid w:val="0D61EE9F"/>
    <w:rsid w:val="0D68319F"/>
    <w:rsid w:val="0D75C2BF"/>
    <w:rsid w:val="0D8355B5"/>
    <w:rsid w:val="0D841831"/>
    <w:rsid w:val="0D8FD300"/>
    <w:rsid w:val="0D933BBC"/>
    <w:rsid w:val="0D93870D"/>
    <w:rsid w:val="0D9D0E77"/>
    <w:rsid w:val="0DA2F289"/>
    <w:rsid w:val="0DB38A64"/>
    <w:rsid w:val="0DBB9561"/>
    <w:rsid w:val="0DBEE3BD"/>
    <w:rsid w:val="0DC60873"/>
    <w:rsid w:val="0DCF56CC"/>
    <w:rsid w:val="0DD1DEEA"/>
    <w:rsid w:val="0DE5C462"/>
    <w:rsid w:val="0DE6C603"/>
    <w:rsid w:val="0DEE49BA"/>
    <w:rsid w:val="0DEEC9D2"/>
    <w:rsid w:val="0DF81692"/>
    <w:rsid w:val="0DF8DB9F"/>
    <w:rsid w:val="0E03EB55"/>
    <w:rsid w:val="0E06D1DF"/>
    <w:rsid w:val="0E0B0800"/>
    <w:rsid w:val="0E0C9584"/>
    <w:rsid w:val="0E11B260"/>
    <w:rsid w:val="0E1724BD"/>
    <w:rsid w:val="0E1B740B"/>
    <w:rsid w:val="0E2AB5EE"/>
    <w:rsid w:val="0E2C26B8"/>
    <w:rsid w:val="0E31BF5E"/>
    <w:rsid w:val="0E40BF9A"/>
    <w:rsid w:val="0E44DCC7"/>
    <w:rsid w:val="0E57244C"/>
    <w:rsid w:val="0E5D28E1"/>
    <w:rsid w:val="0E61056A"/>
    <w:rsid w:val="0E625CF2"/>
    <w:rsid w:val="0E62DB79"/>
    <w:rsid w:val="0E7F5B07"/>
    <w:rsid w:val="0E7FD31C"/>
    <w:rsid w:val="0E9CC197"/>
    <w:rsid w:val="0E9DD571"/>
    <w:rsid w:val="0E9ED856"/>
    <w:rsid w:val="0EA061AC"/>
    <w:rsid w:val="0EC0016F"/>
    <w:rsid w:val="0ED16962"/>
    <w:rsid w:val="0ED34EE2"/>
    <w:rsid w:val="0ED4000F"/>
    <w:rsid w:val="0ED85123"/>
    <w:rsid w:val="0EE1637D"/>
    <w:rsid w:val="0EE4454C"/>
    <w:rsid w:val="0EE656C1"/>
    <w:rsid w:val="0EF260C5"/>
    <w:rsid w:val="0EF73161"/>
    <w:rsid w:val="0EF731F3"/>
    <w:rsid w:val="0EF756CD"/>
    <w:rsid w:val="0EFA889B"/>
    <w:rsid w:val="0EFD3CC6"/>
    <w:rsid w:val="0F0B4CE5"/>
    <w:rsid w:val="0F0B4D5C"/>
    <w:rsid w:val="0F0D5341"/>
    <w:rsid w:val="0F3E12C3"/>
    <w:rsid w:val="0F4B21D1"/>
    <w:rsid w:val="0F4B2EDF"/>
    <w:rsid w:val="0F4F0397"/>
    <w:rsid w:val="0F5E7EF8"/>
    <w:rsid w:val="0F5F27DC"/>
    <w:rsid w:val="0F72A0A7"/>
    <w:rsid w:val="0F79989E"/>
    <w:rsid w:val="0F7E6208"/>
    <w:rsid w:val="0F82B817"/>
    <w:rsid w:val="0F8313A1"/>
    <w:rsid w:val="0F836BD8"/>
    <w:rsid w:val="0F8A73BE"/>
    <w:rsid w:val="0F8ABAFB"/>
    <w:rsid w:val="0FA7882A"/>
    <w:rsid w:val="0FAEE062"/>
    <w:rsid w:val="0FC5BC51"/>
    <w:rsid w:val="0FC9BD98"/>
    <w:rsid w:val="0FCEEEB5"/>
    <w:rsid w:val="0FDF8F8C"/>
    <w:rsid w:val="0FE8CFBE"/>
    <w:rsid w:val="0FEBAF29"/>
    <w:rsid w:val="0FFFD101"/>
    <w:rsid w:val="100846A7"/>
    <w:rsid w:val="1012B1B1"/>
    <w:rsid w:val="1015CB90"/>
    <w:rsid w:val="102A02CE"/>
    <w:rsid w:val="1030182E"/>
    <w:rsid w:val="103A8603"/>
    <w:rsid w:val="103AB01A"/>
    <w:rsid w:val="105AAE41"/>
    <w:rsid w:val="1068CDA9"/>
    <w:rsid w:val="10769B6B"/>
    <w:rsid w:val="1078CFB6"/>
    <w:rsid w:val="107C5851"/>
    <w:rsid w:val="107C6D25"/>
    <w:rsid w:val="107E1DC3"/>
    <w:rsid w:val="10997C0E"/>
    <w:rsid w:val="109EC978"/>
    <w:rsid w:val="10A7ACAB"/>
    <w:rsid w:val="10AD0559"/>
    <w:rsid w:val="10B00014"/>
    <w:rsid w:val="10B7BFA2"/>
    <w:rsid w:val="10C5B5A3"/>
    <w:rsid w:val="10D4ECE3"/>
    <w:rsid w:val="10D5E354"/>
    <w:rsid w:val="10D6B1D3"/>
    <w:rsid w:val="10EED645"/>
    <w:rsid w:val="10FB9D7B"/>
    <w:rsid w:val="1102D965"/>
    <w:rsid w:val="1106F861"/>
    <w:rsid w:val="110729A7"/>
    <w:rsid w:val="110ACDAA"/>
    <w:rsid w:val="110B9E49"/>
    <w:rsid w:val="110FE760"/>
    <w:rsid w:val="1111FCA5"/>
    <w:rsid w:val="1132C053"/>
    <w:rsid w:val="11395CCF"/>
    <w:rsid w:val="113AD347"/>
    <w:rsid w:val="114AF1ED"/>
    <w:rsid w:val="114AFAF3"/>
    <w:rsid w:val="11505622"/>
    <w:rsid w:val="11532C33"/>
    <w:rsid w:val="115A388E"/>
    <w:rsid w:val="115CA63E"/>
    <w:rsid w:val="116016EC"/>
    <w:rsid w:val="11655E72"/>
    <w:rsid w:val="1168F911"/>
    <w:rsid w:val="11692835"/>
    <w:rsid w:val="11707619"/>
    <w:rsid w:val="1182B66D"/>
    <w:rsid w:val="11881868"/>
    <w:rsid w:val="118E38D1"/>
    <w:rsid w:val="11926BEB"/>
    <w:rsid w:val="11937D08"/>
    <w:rsid w:val="11965CD3"/>
    <w:rsid w:val="11A6B69D"/>
    <w:rsid w:val="11A8D9FB"/>
    <w:rsid w:val="11B46DA3"/>
    <w:rsid w:val="11B4F3BA"/>
    <w:rsid w:val="11B50F22"/>
    <w:rsid w:val="11B6F177"/>
    <w:rsid w:val="11B73CCF"/>
    <w:rsid w:val="11BE622B"/>
    <w:rsid w:val="11BF0341"/>
    <w:rsid w:val="11C1DE34"/>
    <w:rsid w:val="11D126E4"/>
    <w:rsid w:val="11D1E937"/>
    <w:rsid w:val="11D29C3F"/>
    <w:rsid w:val="11D76FBC"/>
    <w:rsid w:val="11D79BF2"/>
    <w:rsid w:val="11DFB4FE"/>
    <w:rsid w:val="11E09C28"/>
    <w:rsid w:val="11E900ED"/>
    <w:rsid w:val="11ECE3EB"/>
    <w:rsid w:val="11ED4AD5"/>
    <w:rsid w:val="11F9D58D"/>
    <w:rsid w:val="11FBA6A7"/>
    <w:rsid w:val="11FFE8BD"/>
    <w:rsid w:val="12031B60"/>
    <w:rsid w:val="1207DCD4"/>
    <w:rsid w:val="120A89E4"/>
    <w:rsid w:val="12132198"/>
    <w:rsid w:val="1221114D"/>
    <w:rsid w:val="12254EAF"/>
    <w:rsid w:val="1228489A"/>
    <w:rsid w:val="1228BEBD"/>
    <w:rsid w:val="1229A984"/>
    <w:rsid w:val="12312977"/>
    <w:rsid w:val="123F1203"/>
    <w:rsid w:val="12424BE6"/>
    <w:rsid w:val="1244BD90"/>
    <w:rsid w:val="1245F2EB"/>
    <w:rsid w:val="126EB751"/>
    <w:rsid w:val="127FAEBB"/>
    <w:rsid w:val="128A124F"/>
    <w:rsid w:val="128B34D5"/>
    <w:rsid w:val="129E50B3"/>
    <w:rsid w:val="12A0B837"/>
    <w:rsid w:val="12A8F197"/>
    <w:rsid w:val="12B05014"/>
    <w:rsid w:val="12B42744"/>
    <w:rsid w:val="12B7FFEA"/>
    <w:rsid w:val="12C290F5"/>
    <w:rsid w:val="12C62A92"/>
    <w:rsid w:val="12CA29F6"/>
    <w:rsid w:val="12CAFB95"/>
    <w:rsid w:val="12D37B0A"/>
    <w:rsid w:val="12D7275E"/>
    <w:rsid w:val="12DEFF50"/>
    <w:rsid w:val="12E2C554"/>
    <w:rsid w:val="12E682E4"/>
    <w:rsid w:val="12E844C8"/>
    <w:rsid w:val="12FB11E4"/>
    <w:rsid w:val="13163AD1"/>
    <w:rsid w:val="131AE5DC"/>
    <w:rsid w:val="131EF173"/>
    <w:rsid w:val="1321BF06"/>
    <w:rsid w:val="13370208"/>
    <w:rsid w:val="133756BE"/>
    <w:rsid w:val="13399BD4"/>
    <w:rsid w:val="13416F90"/>
    <w:rsid w:val="1351D815"/>
    <w:rsid w:val="1362EE40"/>
    <w:rsid w:val="1363304F"/>
    <w:rsid w:val="136CFA06"/>
    <w:rsid w:val="136EE0CF"/>
    <w:rsid w:val="137EF3BE"/>
    <w:rsid w:val="137FD6E4"/>
    <w:rsid w:val="1384AB38"/>
    <w:rsid w:val="1386C770"/>
    <w:rsid w:val="138B0F15"/>
    <w:rsid w:val="138F659E"/>
    <w:rsid w:val="13936632"/>
    <w:rsid w:val="13A87D5F"/>
    <w:rsid w:val="13B8BE3D"/>
    <w:rsid w:val="13BEF5B5"/>
    <w:rsid w:val="13CBC9E8"/>
    <w:rsid w:val="13DA47D8"/>
    <w:rsid w:val="13DAE572"/>
    <w:rsid w:val="13DC18C7"/>
    <w:rsid w:val="13DC60D1"/>
    <w:rsid w:val="13DF2CD1"/>
    <w:rsid w:val="13E0BD60"/>
    <w:rsid w:val="13E2B7F3"/>
    <w:rsid w:val="13F707B1"/>
    <w:rsid w:val="13F99580"/>
    <w:rsid w:val="13FE7F5A"/>
    <w:rsid w:val="14006EC1"/>
    <w:rsid w:val="140497E2"/>
    <w:rsid w:val="1407A09A"/>
    <w:rsid w:val="14082D6D"/>
    <w:rsid w:val="14109461"/>
    <w:rsid w:val="1414BBFA"/>
    <w:rsid w:val="141B0BEA"/>
    <w:rsid w:val="1422FF47"/>
    <w:rsid w:val="1423DD43"/>
    <w:rsid w:val="14258281"/>
    <w:rsid w:val="142D4046"/>
    <w:rsid w:val="142E4D9D"/>
    <w:rsid w:val="1430918F"/>
    <w:rsid w:val="144B0845"/>
    <w:rsid w:val="144FB2E1"/>
    <w:rsid w:val="1450FCAC"/>
    <w:rsid w:val="145464E0"/>
    <w:rsid w:val="1468F76B"/>
    <w:rsid w:val="146B55B5"/>
    <w:rsid w:val="14734A30"/>
    <w:rsid w:val="1476894F"/>
    <w:rsid w:val="147C2285"/>
    <w:rsid w:val="1484DE1E"/>
    <w:rsid w:val="148CCE4A"/>
    <w:rsid w:val="148EEDA1"/>
    <w:rsid w:val="149FDF06"/>
    <w:rsid w:val="14A42FF9"/>
    <w:rsid w:val="14A4A4B7"/>
    <w:rsid w:val="14A80D8F"/>
    <w:rsid w:val="14B36800"/>
    <w:rsid w:val="14B768D8"/>
    <w:rsid w:val="14BC9666"/>
    <w:rsid w:val="14C0E321"/>
    <w:rsid w:val="14C4523C"/>
    <w:rsid w:val="14D435B5"/>
    <w:rsid w:val="14D7118C"/>
    <w:rsid w:val="14D8BE44"/>
    <w:rsid w:val="14E358F3"/>
    <w:rsid w:val="14E5CE5E"/>
    <w:rsid w:val="14F3378B"/>
    <w:rsid w:val="14FA175B"/>
    <w:rsid w:val="15080F59"/>
    <w:rsid w:val="15148303"/>
    <w:rsid w:val="151826BF"/>
    <w:rsid w:val="1527D0D0"/>
    <w:rsid w:val="152DCE86"/>
    <w:rsid w:val="153F8A8D"/>
    <w:rsid w:val="1540780C"/>
    <w:rsid w:val="154AE976"/>
    <w:rsid w:val="154D8D26"/>
    <w:rsid w:val="1559B381"/>
    <w:rsid w:val="155BACD1"/>
    <w:rsid w:val="155FD84F"/>
    <w:rsid w:val="1566CB50"/>
    <w:rsid w:val="156BC50A"/>
    <w:rsid w:val="156E4247"/>
    <w:rsid w:val="1576C6D5"/>
    <w:rsid w:val="15786C64"/>
    <w:rsid w:val="157C0A96"/>
    <w:rsid w:val="157E5F42"/>
    <w:rsid w:val="157F9BE1"/>
    <w:rsid w:val="158364B8"/>
    <w:rsid w:val="15A43338"/>
    <w:rsid w:val="15A758CF"/>
    <w:rsid w:val="15B51AE8"/>
    <w:rsid w:val="15B683C0"/>
    <w:rsid w:val="15B7CB70"/>
    <w:rsid w:val="15B873C3"/>
    <w:rsid w:val="15C6A514"/>
    <w:rsid w:val="15C86D0A"/>
    <w:rsid w:val="15D08849"/>
    <w:rsid w:val="15DB7810"/>
    <w:rsid w:val="15DE7AD2"/>
    <w:rsid w:val="15EA4514"/>
    <w:rsid w:val="15F047B8"/>
    <w:rsid w:val="15F2639F"/>
    <w:rsid w:val="15F7CD24"/>
    <w:rsid w:val="15FE44AF"/>
    <w:rsid w:val="1600F161"/>
    <w:rsid w:val="1604E2CF"/>
    <w:rsid w:val="1608CC12"/>
    <w:rsid w:val="1608DBDE"/>
    <w:rsid w:val="16268BAD"/>
    <w:rsid w:val="162F5AEA"/>
    <w:rsid w:val="162F9DB1"/>
    <w:rsid w:val="1644ECBD"/>
    <w:rsid w:val="164CD26B"/>
    <w:rsid w:val="1658423D"/>
    <w:rsid w:val="165A398F"/>
    <w:rsid w:val="1665F374"/>
    <w:rsid w:val="1672C37C"/>
    <w:rsid w:val="1675CF29"/>
    <w:rsid w:val="1694713C"/>
    <w:rsid w:val="169D7D42"/>
    <w:rsid w:val="169E9A2E"/>
    <w:rsid w:val="16A155EB"/>
    <w:rsid w:val="16BA69A2"/>
    <w:rsid w:val="16BD66E4"/>
    <w:rsid w:val="16D5B4A6"/>
    <w:rsid w:val="16DCDDA9"/>
    <w:rsid w:val="16E09C19"/>
    <w:rsid w:val="16ED6BEC"/>
    <w:rsid w:val="16F072CC"/>
    <w:rsid w:val="16FECFDD"/>
    <w:rsid w:val="1708A440"/>
    <w:rsid w:val="170F2046"/>
    <w:rsid w:val="171309A7"/>
    <w:rsid w:val="1715E30C"/>
    <w:rsid w:val="1716DD75"/>
    <w:rsid w:val="1717B822"/>
    <w:rsid w:val="171876C8"/>
    <w:rsid w:val="171C6449"/>
    <w:rsid w:val="172763E6"/>
    <w:rsid w:val="172D93C6"/>
    <w:rsid w:val="17377E63"/>
    <w:rsid w:val="173BA71A"/>
    <w:rsid w:val="1742FDF7"/>
    <w:rsid w:val="1748CF5F"/>
    <w:rsid w:val="175B20C2"/>
    <w:rsid w:val="175CFC3C"/>
    <w:rsid w:val="176AB532"/>
    <w:rsid w:val="176C6836"/>
    <w:rsid w:val="176D0A8F"/>
    <w:rsid w:val="17768E95"/>
    <w:rsid w:val="17959D64"/>
    <w:rsid w:val="17A73254"/>
    <w:rsid w:val="17B915D4"/>
    <w:rsid w:val="17BB7CB0"/>
    <w:rsid w:val="17C2988B"/>
    <w:rsid w:val="17C621FA"/>
    <w:rsid w:val="17E62183"/>
    <w:rsid w:val="17F811BB"/>
    <w:rsid w:val="17FD6DDF"/>
    <w:rsid w:val="17FFE4E1"/>
    <w:rsid w:val="1800E9E5"/>
    <w:rsid w:val="1809ED80"/>
    <w:rsid w:val="1813097F"/>
    <w:rsid w:val="181444A3"/>
    <w:rsid w:val="181989D2"/>
    <w:rsid w:val="181F5130"/>
    <w:rsid w:val="182A961E"/>
    <w:rsid w:val="182C7F07"/>
    <w:rsid w:val="1836990B"/>
    <w:rsid w:val="18370D59"/>
    <w:rsid w:val="18398DDE"/>
    <w:rsid w:val="188212C8"/>
    <w:rsid w:val="18844FB6"/>
    <w:rsid w:val="188DCBE4"/>
    <w:rsid w:val="1892A84A"/>
    <w:rsid w:val="189444F5"/>
    <w:rsid w:val="1897032F"/>
    <w:rsid w:val="1897E30C"/>
    <w:rsid w:val="18A4421A"/>
    <w:rsid w:val="18A516CF"/>
    <w:rsid w:val="18AB33A8"/>
    <w:rsid w:val="18AC962C"/>
    <w:rsid w:val="18B84E54"/>
    <w:rsid w:val="18BE94BF"/>
    <w:rsid w:val="18BECC27"/>
    <w:rsid w:val="18BFB666"/>
    <w:rsid w:val="18CE4A5A"/>
    <w:rsid w:val="18DF5F59"/>
    <w:rsid w:val="18F1ED68"/>
    <w:rsid w:val="19078101"/>
    <w:rsid w:val="190BC04B"/>
    <w:rsid w:val="193F2A97"/>
    <w:rsid w:val="194562D8"/>
    <w:rsid w:val="1947BE71"/>
    <w:rsid w:val="1948E791"/>
    <w:rsid w:val="195C022F"/>
    <w:rsid w:val="1965F130"/>
    <w:rsid w:val="196B8C37"/>
    <w:rsid w:val="197566C5"/>
    <w:rsid w:val="197B3E0C"/>
    <w:rsid w:val="197C0AAF"/>
    <w:rsid w:val="19881351"/>
    <w:rsid w:val="19A1B82E"/>
    <w:rsid w:val="19A7A354"/>
    <w:rsid w:val="19B7D0A1"/>
    <w:rsid w:val="19C52531"/>
    <w:rsid w:val="19D7A322"/>
    <w:rsid w:val="19DE4E44"/>
    <w:rsid w:val="19E04D31"/>
    <w:rsid w:val="19E9A3DA"/>
    <w:rsid w:val="19EBBEA1"/>
    <w:rsid w:val="19EFF143"/>
    <w:rsid w:val="19FCFA37"/>
    <w:rsid w:val="19FDE8B9"/>
    <w:rsid w:val="19FEB1DC"/>
    <w:rsid w:val="1A017C66"/>
    <w:rsid w:val="1A0ED5C6"/>
    <w:rsid w:val="1A0FA98C"/>
    <w:rsid w:val="1A1ADCC0"/>
    <w:rsid w:val="1A25A224"/>
    <w:rsid w:val="1A2B5E0A"/>
    <w:rsid w:val="1A3B8399"/>
    <w:rsid w:val="1A460A21"/>
    <w:rsid w:val="1A468086"/>
    <w:rsid w:val="1A485596"/>
    <w:rsid w:val="1A4B884F"/>
    <w:rsid w:val="1A4F7F2D"/>
    <w:rsid w:val="1A54268C"/>
    <w:rsid w:val="1A5B15E2"/>
    <w:rsid w:val="1A61B1FC"/>
    <w:rsid w:val="1A749101"/>
    <w:rsid w:val="1A9B09B6"/>
    <w:rsid w:val="1AA76778"/>
    <w:rsid w:val="1AA79E9F"/>
    <w:rsid w:val="1AAAF985"/>
    <w:rsid w:val="1AADBC2D"/>
    <w:rsid w:val="1AB1F639"/>
    <w:rsid w:val="1AB6B76A"/>
    <w:rsid w:val="1ACA61B2"/>
    <w:rsid w:val="1AD82CF6"/>
    <w:rsid w:val="1B27CB85"/>
    <w:rsid w:val="1B31F652"/>
    <w:rsid w:val="1B32FD1D"/>
    <w:rsid w:val="1B33B464"/>
    <w:rsid w:val="1B355B53"/>
    <w:rsid w:val="1B39FAC4"/>
    <w:rsid w:val="1B3B270B"/>
    <w:rsid w:val="1B3FCB7F"/>
    <w:rsid w:val="1B405433"/>
    <w:rsid w:val="1B410D0C"/>
    <w:rsid w:val="1B42CA1D"/>
    <w:rsid w:val="1B571788"/>
    <w:rsid w:val="1B5C9311"/>
    <w:rsid w:val="1B612E8C"/>
    <w:rsid w:val="1B7C4AB9"/>
    <w:rsid w:val="1B7FD28F"/>
    <w:rsid w:val="1B8F94FE"/>
    <w:rsid w:val="1BA645B7"/>
    <w:rsid w:val="1BAA6D9E"/>
    <w:rsid w:val="1BAB0EDE"/>
    <w:rsid w:val="1BAE674B"/>
    <w:rsid w:val="1BB96975"/>
    <w:rsid w:val="1BBC5FF1"/>
    <w:rsid w:val="1BC4368C"/>
    <w:rsid w:val="1BCBAC24"/>
    <w:rsid w:val="1BCD6F88"/>
    <w:rsid w:val="1BCED568"/>
    <w:rsid w:val="1BD53C0D"/>
    <w:rsid w:val="1BE50E99"/>
    <w:rsid w:val="1BF11A7C"/>
    <w:rsid w:val="1BF272D8"/>
    <w:rsid w:val="1BFDC185"/>
    <w:rsid w:val="1C03E30E"/>
    <w:rsid w:val="1C09328B"/>
    <w:rsid w:val="1C0B254F"/>
    <w:rsid w:val="1C0DCAE5"/>
    <w:rsid w:val="1C0E5BBE"/>
    <w:rsid w:val="1C288520"/>
    <w:rsid w:val="1C36F46C"/>
    <w:rsid w:val="1C3DBBF1"/>
    <w:rsid w:val="1C3EEDCE"/>
    <w:rsid w:val="1C47C81B"/>
    <w:rsid w:val="1C541FBC"/>
    <w:rsid w:val="1C54F74E"/>
    <w:rsid w:val="1C55BC61"/>
    <w:rsid w:val="1C76B8A4"/>
    <w:rsid w:val="1C7779BD"/>
    <w:rsid w:val="1C7B4F5D"/>
    <w:rsid w:val="1C7D9426"/>
    <w:rsid w:val="1C7F9C70"/>
    <w:rsid w:val="1C8AE995"/>
    <w:rsid w:val="1C947F3D"/>
    <w:rsid w:val="1C95B1F0"/>
    <w:rsid w:val="1C965024"/>
    <w:rsid w:val="1C9866B7"/>
    <w:rsid w:val="1C9C9EB1"/>
    <w:rsid w:val="1CA3F13A"/>
    <w:rsid w:val="1CA69783"/>
    <w:rsid w:val="1CB1C0EC"/>
    <w:rsid w:val="1CB387BB"/>
    <w:rsid w:val="1CB65B9E"/>
    <w:rsid w:val="1CBA134F"/>
    <w:rsid w:val="1CC55096"/>
    <w:rsid w:val="1CC69D31"/>
    <w:rsid w:val="1CC9FE3F"/>
    <w:rsid w:val="1CD600B8"/>
    <w:rsid w:val="1CDE766B"/>
    <w:rsid w:val="1CF29E0D"/>
    <w:rsid w:val="1CFB2E92"/>
    <w:rsid w:val="1D0A6DE4"/>
    <w:rsid w:val="1D12F9B0"/>
    <w:rsid w:val="1D16C1DD"/>
    <w:rsid w:val="1D1D1229"/>
    <w:rsid w:val="1D2F70E3"/>
    <w:rsid w:val="1D33BABD"/>
    <w:rsid w:val="1D345A84"/>
    <w:rsid w:val="1D35771E"/>
    <w:rsid w:val="1D394779"/>
    <w:rsid w:val="1D3B8EB2"/>
    <w:rsid w:val="1D5108F1"/>
    <w:rsid w:val="1D5EFE8D"/>
    <w:rsid w:val="1D624F8A"/>
    <w:rsid w:val="1D6FEFB8"/>
    <w:rsid w:val="1D70792D"/>
    <w:rsid w:val="1D734187"/>
    <w:rsid w:val="1D73C611"/>
    <w:rsid w:val="1D7F5D41"/>
    <w:rsid w:val="1D8A1C57"/>
    <w:rsid w:val="1D8B54E1"/>
    <w:rsid w:val="1D8EFD16"/>
    <w:rsid w:val="1D94A5CE"/>
    <w:rsid w:val="1D967F54"/>
    <w:rsid w:val="1D97B2E7"/>
    <w:rsid w:val="1D9F20A8"/>
    <w:rsid w:val="1DA47C26"/>
    <w:rsid w:val="1DA6971A"/>
    <w:rsid w:val="1DA8AC28"/>
    <w:rsid w:val="1DAA07A1"/>
    <w:rsid w:val="1DAB25B2"/>
    <w:rsid w:val="1DB7B285"/>
    <w:rsid w:val="1DB9312F"/>
    <w:rsid w:val="1DBAAE01"/>
    <w:rsid w:val="1DBB0BF0"/>
    <w:rsid w:val="1DC3EBCE"/>
    <w:rsid w:val="1DC54AAF"/>
    <w:rsid w:val="1DC95C46"/>
    <w:rsid w:val="1DCD08ED"/>
    <w:rsid w:val="1DCE4EFE"/>
    <w:rsid w:val="1DE1A455"/>
    <w:rsid w:val="1DE1F728"/>
    <w:rsid w:val="1DE8B02F"/>
    <w:rsid w:val="1DFE27B4"/>
    <w:rsid w:val="1E035A9A"/>
    <w:rsid w:val="1E062CFE"/>
    <w:rsid w:val="1E1BD89C"/>
    <w:rsid w:val="1E2A1098"/>
    <w:rsid w:val="1E342678"/>
    <w:rsid w:val="1E408ACC"/>
    <w:rsid w:val="1E670B20"/>
    <w:rsid w:val="1E6F88CC"/>
    <w:rsid w:val="1E741A1B"/>
    <w:rsid w:val="1E7A9B35"/>
    <w:rsid w:val="1E834130"/>
    <w:rsid w:val="1E9195FE"/>
    <w:rsid w:val="1E9940A1"/>
    <w:rsid w:val="1E99BB06"/>
    <w:rsid w:val="1E9CBA92"/>
    <w:rsid w:val="1EA18A8D"/>
    <w:rsid w:val="1EA2F393"/>
    <w:rsid w:val="1EA80B4D"/>
    <w:rsid w:val="1EB408A2"/>
    <w:rsid w:val="1EB95D62"/>
    <w:rsid w:val="1EBFC021"/>
    <w:rsid w:val="1EC82896"/>
    <w:rsid w:val="1ECE2C4D"/>
    <w:rsid w:val="1ED5CBBC"/>
    <w:rsid w:val="1EDBE263"/>
    <w:rsid w:val="1EDF8720"/>
    <w:rsid w:val="1EE819CE"/>
    <w:rsid w:val="1EEBA393"/>
    <w:rsid w:val="1EF48434"/>
    <w:rsid w:val="1EF57AD9"/>
    <w:rsid w:val="1EFFBC60"/>
    <w:rsid w:val="1F001845"/>
    <w:rsid w:val="1F00E8C3"/>
    <w:rsid w:val="1F0F0843"/>
    <w:rsid w:val="1F20DEC2"/>
    <w:rsid w:val="1F2EE59D"/>
    <w:rsid w:val="1F327B89"/>
    <w:rsid w:val="1F362009"/>
    <w:rsid w:val="1F46277C"/>
    <w:rsid w:val="1F49B86E"/>
    <w:rsid w:val="1F4D4D4C"/>
    <w:rsid w:val="1F4F00C2"/>
    <w:rsid w:val="1F4F776D"/>
    <w:rsid w:val="1F5D83A9"/>
    <w:rsid w:val="1F5E3435"/>
    <w:rsid w:val="1F6428B4"/>
    <w:rsid w:val="1F6AC160"/>
    <w:rsid w:val="1F7BA214"/>
    <w:rsid w:val="1F8181F4"/>
    <w:rsid w:val="1F861D5C"/>
    <w:rsid w:val="1F86CD98"/>
    <w:rsid w:val="1F8FCDFF"/>
    <w:rsid w:val="1F913F56"/>
    <w:rsid w:val="1FAE3603"/>
    <w:rsid w:val="1FAEABEC"/>
    <w:rsid w:val="1FB45402"/>
    <w:rsid w:val="1FB6CDCE"/>
    <w:rsid w:val="1FBEBEBC"/>
    <w:rsid w:val="1FC85493"/>
    <w:rsid w:val="1FCBAB17"/>
    <w:rsid w:val="1FD75C0B"/>
    <w:rsid w:val="1FD9A43C"/>
    <w:rsid w:val="1FEEFEA5"/>
    <w:rsid w:val="1FF798C9"/>
    <w:rsid w:val="1FFBA70A"/>
    <w:rsid w:val="1FFF7D58"/>
    <w:rsid w:val="2002B1EF"/>
    <w:rsid w:val="2007C56D"/>
    <w:rsid w:val="2008F523"/>
    <w:rsid w:val="2010CAFC"/>
    <w:rsid w:val="20141EDE"/>
    <w:rsid w:val="20176BEB"/>
    <w:rsid w:val="202000B8"/>
    <w:rsid w:val="20208662"/>
    <w:rsid w:val="202E5DF6"/>
    <w:rsid w:val="20369B60"/>
    <w:rsid w:val="2043189B"/>
    <w:rsid w:val="20442A69"/>
    <w:rsid w:val="2054F5A2"/>
    <w:rsid w:val="2058CC9C"/>
    <w:rsid w:val="205EBCC7"/>
    <w:rsid w:val="20656070"/>
    <w:rsid w:val="20673165"/>
    <w:rsid w:val="206BB7BC"/>
    <w:rsid w:val="20761E1B"/>
    <w:rsid w:val="20789450"/>
    <w:rsid w:val="207CC9BC"/>
    <w:rsid w:val="207DEDBC"/>
    <w:rsid w:val="208A9C8B"/>
    <w:rsid w:val="208B0F47"/>
    <w:rsid w:val="2093933F"/>
    <w:rsid w:val="209B7052"/>
    <w:rsid w:val="20A35325"/>
    <w:rsid w:val="20A9056C"/>
    <w:rsid w:val="20ADF687"/>
    <w:rsid w:val="20AEE146"/>
    <w:rsid w:val="20AF59D3"/>
    <w:rsid w:val="20B17621"/>
    <w:rsid w:val="20B279DD"/>
    <w:rsid w:val="20C04D76"/>
    <w:rsid w:val="20C5EE4D"/>
    <w:rsid w:val="20CCA8DD"/>
    <w:rsid w:val="20D77334"/>
    <w:rsid w:val="20DBDFB6"/>
    <w:rsid w:val="20E0CDC6"/>
    <w:rsid w:val="20E236C3"/>
    <w:rsid w:val="210C0558"/>
    <w:rsid w:val="210C4078"/>
    <w:rsid w:val="2118612C"/>
    <w:rsid w:val="2118CCDE"/>
    <w:rsid w:val="211F736A"/>
    <w:rsid w:val="2120846E"/>
    <w:rsid w:val="2127183B"/>
    <w:rsid w:val="212AD475"/>
    <w:rsid w:val="212E0E40"/>
    <w:rsid w:val="2149BED4"/>
    <w:rsid w:val="2150F8CA"/>
    <w:rsid w:val="215FEA39"/>
    <w:rsid w:val="2177657D"/>
    <w:rsid w:val="217FABB8"/>
    <w:rsid w:val="217FEFE0"/>
    <w:rsid w:val="2182F1A7"/>
    <w:rsid w:val="2190381E"/>
    <w:rsid w:val="21A17BB9"/>
    <w:rsid w:val="21A3897F"/>
    <w:rsid w:val="21A6D3E9"/>
    <w:rsid w:val="21A7863E"/>
    <w:rsid w:val="21AA6BCF"/>
    <w:rsid w:val="21AE74E7"/>
    <w:rsid w:val="21C1CCEE"/>
    <w:rsid w:val="21C28EE5"/>
    <w:rsid w:val="21C9D87C"/>
    <w:rsid w:val="21CD313D"/>
    <w:rsid w:val="21CF2E2E"/>
    <w:rsid w:val="21D2ECC1"/>
    <w:rsid w:val="21D6A3AE"/>
    <w:rsid w:val="21DADA31"/>
    <w:rsid w:val="21DF2A6D"/>
    <w:rsid w:val="21EB05FE"/>
    <w:rsid w:val="21F09E3E"/>
    <w:rsid w:val="21F65DAE"/>
    <w:rsid w:val="21FB0619"/>
    <w:rsid w:val="2209B4D4"/>
    <w:rsid w:val="220D1826"/>
    <w:rsid w:val="220FDF20"/>
    <w:rsid w:val="2210C596"/>
    <w:rsid w:val="221C5455"/>
    <w:rsid w:val="222494FA"/>
    <w:rsid w:val="222D4D3E"/>
    <w:rsid w:val="222E29F4"/>
    <w:rsid w:val="2240965A"/>
    <w:rsid w:val="22450CBA"/>
    <w:rsid w:val="2247DB01"/>
    <w:rsid w:val="224AAB29"/>
    <w:rsid w:val="224B0663"/>
    <w:rsid w:val="224D33CD"/>
    <w:rsid w:val="226B4E1A"/>
    <w:rsid w:val="22759848"/>
    <w:rsid w:val="2279374C"/>
    <w:rsid w:val="22840D9D"/>
    <w:rsid w:val="228C9539"/>
    <w:rsid w:val="22964838"/>
    <w:rsid w:val="229A23AD"/>
    <w:rsid w:val="22A1C40A"/>
    <w:rsid w:val="22A65ED9"/>
    <w:rsid w:val="22B2C104"/>
    <w:rsid w:val="22B40736"/>
    <w:rsid w:val="22BD10AF"/>
    <w:rsid w:val="22C0CA36"/>
    <w:rsid w:val="22CA229C"/>
    <w:rsid w:val="22CB228F"/>
    <w:rsid w:val="22CBC259"/>
    <w:rsid w:val="22DE9418"/>
    <w:rsid w:val="22F53315"/>
    <w:rsid w:val="22F5D922"/>
    <w:rsid w:val="22FADF8C"/>
    <w:rsid w:val="22FD02EF"/>
    <w:rsid w:val="22FEFCE8"/>
    <w:rsid w:val="230E35ED"/>
    <w:rsid w:val="230F1672"/>
    <w:rsid w:val="2314CB3B"/>
    <w:rsid w:val="23162E6B"/>
    <w:rsid w:val="232E7B75"/>
    <w:rsid w:val="2330D603"/>
    <w:rsid w:val="2332B163"/>
    <w:rsid w:val="233381E0"/>
    <w:rsid w:val="23361182"/>
    <w:rsid w:val="233A3D5A"/>
    <w:rsid w:val="233C2CE6"/>
    <w:rsid w:val="233C6BA3"/>
    <w:rsid w:val="233E8AC5"/>
    <w:rsid w:val="23418C98"/>
    <w:rsid w:val="2344A31D"/>
    <w:rsid w:val="23469682"/>
    <w:rsid w:val="235C536C"/>
    <w:rsid w:val="2363B3D2"/>
    <w:rsid w:val="236BF78D"/>
    <w:rsid w:val="237766F7"/>
    <w:rsid w:val="2377C7D8"/>
    <w:rsid w:val="2383506D"/>
    <w:rsid w:val="238B6D03"/>
    <w:rsid w:val="23959037"/>
    <w:rsid w:val="239E5E42"/>
    <w:rsid w:val="23A200D3"/>
    <w:rsid w:val="23A34E1A"/>
    <w:rsid w:val="23A3EDEA"/>
    <w:rsid w:val="23A6505D"/>
    <w:rsid w:val="23A7356B"/>
    <w:rsid w:val="23AD6956"/>
    <w:rsid w:val="23AEF65D"/>
    <w:rsid w:val="23B2C209"/>
    <w:rsid w:val="23B3B203"/>
    <w:rsid w:val="23B5C285"/>
    <w:rsid w:val="23BF79AB"/>
    <w:rsid w:val="23C16EF4"/>
    <w:rsid w:val="23C2734B"/>
    <w:rsid w:val="23DC67E9"/>
    <w:rsid w:val="23E754B6"/>
    <w:rsid w:val="23F0BA9E"/>
    <w:rsid w:val="23FBA4D0"/>
    <w:rsid w:val="2406FD5B"/>
    <w:rsid w:val="24126AA4"/>
    <w:rsid w:val="2424042B"/>
    <w:rsid w:val="24262698"/>
    <w:rsid w:val="2433D0AE"/>
    <w:rsid w:val="243FDBBB"/>
    <w:rsid w:val="2447029C"/>
    <w:rsid w:val="2451771E"/>
    <w:rsid w:val="24624BE5"/>
    <w:rsid w:val="246D1C5A"/>
    <w:rsid w:val="247C9ADC"/>
    <w:rsid w:val="248FCE44"/>
    <w:rsid w:val="249286F9"/>
    <w:rsid w:val="24955DA8"/>
    <w:rsid w:val="249CA6FB"/>
    <w:rsid w:val="249EFD7A"/>
    <w:rsid w:val="24A46689"/>
    <w:rsid w:val="24BC3F96"/>
    <w:rsid w:val="24C9F7EC"/>
    <w:rsid w:val="24D37E3A"/>
    <w:rsid w:val="24D576C2"/>
    <w:rsid w:val="24D88E24"/>
    <w:rsid w:val="24F0053C"/>
    <w:rsid w:val="24F06790"/>
    <w:rsid w:val="24F1A855"/>
    <w:rsid w:val="24F233D4"/>
    <w:rsid w:val="24F41943"/>
    <w:rsid w:val="24F5A7A5"/>
    <w:rsid w:val="24FB30D9"/>
    <w:rsid w:val="24FD069E"/>
    <w:rsid w:val="24FF95CB"/>
    <w:rsid w:val="2505FE0A"/>
    <w:rsid w:val="2506AB6F"/>
    <w:rsid w:val="25202C9E"/>
    <w:rsid w:val="2522273B"/>
    <w:rsid w:val="252AA01F"/>
    <w:rsid w:val="252BEB98"/>
    <w:rsid w:val="254C2CB0"/>
    <w:rsid w:val="256EF8C5"/>
    <w:rsid w:val="25848C28"/>
    <w:rsid w:val="25958025"/>
    <w:rsid w:val="259951AD"/>
    <w:rsid w:val="25A15B56"/>
    <w:rsid w:val="25A25B74"/>
    <w:rsid w:val="25A34AFA"/>
    <w:rsid w:val="25A67798"/>
    <w:rsid w:val="25A77A8D"/>
    <w:rsid w:val="25B23AF8"/>
    <w:rsid w:val="25C6F263"/>
    <w:rsid w:val="25C7AA3E"/>
    <w:rsid w:val="25CCDBEC"/>
    <w:rsid w:val="25D9DC41"/>
    <w:rsid w:val="25DDE330"/>
    <w:rsid w:val="25E63553"/>
    <w:rsid w:val="25E9C589"/>
    <w:rsid w:val="25ED71AA"/>
    <w:rsid w:val="25EF9A50"/>
    <w:rsid w:val="25F63B2C"/>
    <w:rsid w:val="25F79511"/>
    <w:rsid w:val="25F7A6DF"/>
    <w:rsid w:val="25F9B8B5"/>
    <w:rsid w:val="2601D93A"/>
    <w:rsid w:val="260F8ACA"/>
    <w:rsid w:val="2618C420"/>
    <w:rsid w:val="261E3F84"/>
    <w:rsid w:val="262397CA"/>
    <w:rsid w:val="262E7CCE"/>
    <w:rsid w:val="263008E6"/>
    <w:rsid w:val="26317ED7"/>
    <w:rsid w:val="263F2691"/>
    <w:rsid w:val="2642BD7F"/>
    <w:rsid w:val="264623E6"/>
    <w:rsid w:val="264A5C32"/>
    <w:rsid w:val="2658F71C"/>
    <w:rsid w:val="2659D616"/>
    <w:rsid w:val="267850D8"/>
    <w:rsid w:val="268AF942"/>
    <w:rsid w:val="26902B83"/>
    <w:rsid w:val="2693FB29"/>
    <w:rsid w:val="26958675"/>
    <w:rsid w:val="26975AE7"/>
    <w:rsid w:val="26B05A6C"/>
    <w:rsid w:val="26C1ABDE"/>
    <w:rsid w:val="26CDF539"/>
    <w:rsid w:val="26D190AF"/>
    <w:rsid w:val="26D77116"/>
    <w:rsid w:val="26D821D5"/>
    <w:rsid w:val="26E77EE6"/>
    <w:rsid w:val="26EF2716"/>
    <w:rsid w:val="26F5154A"/>
    <w:rsid w:val="26F9A22E"/>
    <w:rsid w:val="26FCC9D6"/>
    <w:rsid w:val="2700166D"/>
    <w:rsid w:val="27027246"/>
    <w:rsid w:val="271A2F91"/>
    <w:rsid w:val="2728948D"/>
    <w:rsid w:val="2736F151"/>
    <w:rsid w:val="27390A32"/>
    <w:rsid w:val="273B9995"/>
    <w:rsid w:val="273FAE7C"/>
    <w:rsid w:val="2740DADF"/>
    <w:rsid w:val="27416E6F"/>
    <w:rsid w:val="27431D78"/>
    <w:rsid w:val="2755D688"/>
    <w:rsid w:val="27591057"/>
    <w:rsid w:val="27642D03"/>
    <w:rsid w:val="27643C15"/>
    <w:rsid w:val="2766477D"/>
    <w:rsid w:val="276A0BB5"/>
    <w:rsid w:val="277C50CF"/>
    <w:rsid w:val="27809D68"/>
    <w:rsid w:val="278589BA"/>
    <w:rsid w:val="278F93AC"/>
    <w:rsid w:val="2793EC03"/>
    <w:rsid w:val="27A0DAFE"/>
    <w:rsid w:val="27AB40E5"/>
    <w:rsid w:val="27C58BE6"/>
    <w:rsid w:val="27CBA42D"/>
    <w:rsid w:val="27D51E97"/>
    <w:rsid w:val="27E3ADE6"/>
    <w:rsid w:val="27E4F170"/>
    <w:rsid w:val="27EB5182"/>
    <w:rsid w:val="27F19269"/>
    <w:rsid w:val="27F80F40"/>
    <w:rsid w:val="27FB0159"/>
    <w:rsid w:val="27FFF960"/>
    <w:rsid w:val="28050406"/>
    <w:rsid w:val="28150323"/>
    <w:rsid w:val="2827685A"/>
    <w:rsid w:val="2830B452"/>
    <w:rsid w:val="2839FC53"/>
    <w:rsid w:val="283E35E0"/>
    <w:rsid w:val="283F3964"/>
    <w:rsid w:val="284875B3"/>
    <w:rsid w:val="284BAB26"/>
    <w:rsid w:val="284BAB72"/>
    <w:rsid w:val="28541DD0"/>
    <w:rsid w:val="28651184"/>
    <w:rsid w:val="2867AA24"/>
    <w:rsid w:val="2883B63B"/>
    <w:rsid w:val="2895EEB8"/>
    <w:rsid w:val="28A564FC"/>
    <w:rsid w:val="28A65D5E"/>
    <w:rsid w:val="28AE3FCF"/>
    <w:rsid w:val="28B1C3AB"/>
    <w:rsid w:val="28B49773"/>
    <w:rsid w:val="28BB8848"/>
    <w:rsid w:val="28C6EAE3"/>
    <w:rsid w:val="28C7FFED"/>
    <w:rsid w:val="28D3A023"/>
    <w:rsid w:val="28D93563"/>
    <w:rsid w:val="28E4772E"/>
    <w:rsid w:val="28E63410"/>
    <w:rsid w:val="28EA2411"/>
    <w:rsid w:val="28EAA5CB"/>
    <w:rsid w:val="28EC2A74"/>
    <w:rsid w:val="28F0AEDB"/>
    <w:rsid w:val="28F3418D"/>
    <w:rsid w:val="28F7416A"/>
    <w:rsid w:val="28F7AC54"/>
    <w:rsid w:val="28FF7C43"/>
    <w:rsid w:val="29067807"/>
    <w:rsid w:val="2910943A"/>
    <w:rsid w:val="29185377"/>
    <w:rsid w:val="29194E5D"/>
    <w:rsid w:val="2921820C"/>
    <w:rsid w:val="2925C6BF"/>
    <w:rsid w:val="2929FEFE"/>
    <w:rsid w:val="292A5560"/>
    <w:rsid w:val="2933FA40"/>
    <w:rsid w:val="29393A88"/>
    <w:rsid w:val="2943A39F"/>
    <w:rsid w:val="294FCB64"/>
    <w:rsid w:val="2952445E"/>
    <w:rsid w:val="2964E054"/>
    <w:rsid w:val="29650B35"/>
    <w:rsid w:val="296FD73F"/>
    <w:rsid w:val="297E356D"/>
    <w:rsid w:val="29808902"/>
    <w:rsid w:val="2984239D"/>
    <w:rsid w:val="29885420"/>
    <w:rsid w:val="298AE790"/>
    <w:rsid w:val="298C15DD"/>
    <w:rsid w:val="298F7227"/>
    <w:rsid w:val="29919385"/>
    <w:rsid w:val="2992B906"/>
    <w:rsid w:val="299634E6"/>
    <w:rsid w:val="299D609D"/>
    <w:rsid w:val="29A36948"/>
    <w:rsid w:val="29A79502"/>
    <w:rsid w:val="29B5E281"/>
    <w:rsid w:val="29C4A07C"/>
    <w:rsid w:val="29E0B6DC"/>
    <w:rsid w:val="29E539EC"/>
    <w:rsid w:val="29E7036D"/>
    <w:rsid w:val="29FE0AC0"/>
    <w:rsid w:val="29FE11B2"/>
    <w:rsid w:val="2A0844D4"/>
    <w:rsid w:val="2A0A2F8F"/>
    <w:rsid w:val="2A0C8189"/>
    <w:rsid w:val="2A183803"/>
    <w:rsid w:val="2A1AB3E3"/>
    <w:rsid w:val="2A1B6FE6"/>
    <w:rsid w:val="2A1F04F9"/>
    <w:rsid w:val="2A200190"/>
    <w:rsid w:val="2A2085F2"/>
    <w:rsid w:val="2A2FA975"/>
    <w:rsid w:val="2A4363D8"/>
    <w:rsid w:val="2A43B700"/>
    <w:rsid w:val="2A5118DD"/>
    <w:rsid w:val="2A514BB9"/>
    <w:rsid w:val="2A543B04"/>
    <w:rsid w:val="2A5A2E0D"/>
    <w:rsid w:val="2A6AD550"/>
    <w:rsid w:val="2A848269"/>
    <w:rsid w:val="2A87BC12"/>
    <w:rsid w:val="2A9274E1"/>
    <w:rsid w:val="2AA441A7"/>
    <w:rsid w:val="2AA4489A"/>
    <w:rsid w:val="2AA7A58C"/>
    <w:rsid w:val="2AAA175D"/>
    <w:rsid w:val="2AB981CA"/>
    <w:rsid w:val="2ABD05F3"/>
    <w:rsid w:val="2AC21AE8"/>
    <w:rsid w:val="2ACCF2B6"/>
    <w:rsid w:val="2ACDA946"/>
    <w:rsid w:val="2AD3C03E"/>
    <w:rsid w:val="2ADCA166"/>
    <w:rsid w:val="2AF59C0C"/>
    <w:rsid w:val="2AF7BD51"/>
    <w:rsid w:val="2AF83625"/>
    <w:rsid w:val="2B0ED38D"/>
    <w:rsid w:val="2B123E8D"/>
    <w:rsid w:val="2B185E3F"/>
    <w:rsid w:val="2B28123C"/>
    <w:rsid w:val="2B2C1E57"/>
    <w:rsid w:val="2B3017F3"/>
    <w:rsid w:val="2B30D12E"/>
    <w:rsid w:val="2B3FCFF6"/>
    <w:rsid w:val="2B473E49"/>
    <w:rsid w:val="2B47F3DA"/>
    <w:rsid w:val="2B4B79F5"/>
    <w:rsid w:val="2B4FA156"/>
    <w:rsid w:val="2B548944"/>
    <w:rsid w:val="2B57C5FA"/>
    <w:rsid w:val="2B585E03"/>
    <w:rsid w:val="2B695C11"/>
    <w:rsid w:val="2B6EFCAF"/>
    <w:rsid w:val="2B819EEB"/>
    <w:rsid w:val="2B81F3F7"/>
    <w:rsid w:val="2B87C0E7"/>
    <w:rsid w:val="2B889335"/>
    <w:rsid w:val="2B896C17"/>
    <w:rsid w:val="2B9A2976"/>
    <w:rsid w:val="2BA0AB4E"/>
    <w:rsid w:val="2BA30C10"/>
    <w:rsid w:val="2BB0A384"/>
    <w:rsid w:val="2BBE2163"/>
    <w:rsid w:val="2BBF6547"/>
    <w:rsid w:val="2BC14A84"/>
    <w:rsid w:val="2BC6AF7E"/>
    <w:rsid w:val="2BC75E68"/>
    <w:rsid w:val="2BD0CADF"/>
    <w:rsid w:val="2BE09AE1"/>
    <w:rsid w:val="2BE48F59"/>
    <w:rsid w:val="2BEF2AF0"/>
    <w:rsid w:val="2BEF5EFA"/>
    <w:rsid w:val="2BF26A31"/>
    <w:rsid w:val="2BF8E236"/>
    <w:rsid w:val="2BFBE80E"/>
    <w:rsid w:val="2C15550B"/>
    <w:rsid w:val="2C1ED910"/>
    <w:rsid w:val="2C1F7654"/>
    <w:rsid w:val="2C1FB5E7"/>
    <w:rsid w:val="2C26E5BC"/>
    <w:rsid w:val="2C346D27"/>
    <w:rsid w:val="2C34B586"/>
    <w:rsid w:val="2C354848"/>
    <w:rsid w:val="2C381006"/>
    <w:rsid w:val="2C3FB589"/>
    <w:rsid w:val="2C44830D"/>
    <w:rsid w:val="2C45958A"/>
    <w:rsid w:val="2C544881"/>
    <w:rsid w:val="2C599169"/>
    <w:rsid w:val="2C6BE47A"/>
    <w:rsid w:val="2C702955"/>
    <w:rsid w:val="2C769C06"/>
    <w:rsid w:val="2C78253C"/>
    <w:rsid w:val="2C7CCC51"/>
    <w:rsid w:val="2C7E7F5A"/>
    <w:rsid w:val="2C7EA441"/>
    <w:rsid w:val="2C87747D"/>
    <w:rsid w:val="2C8A8829"/>
    <w:rsid w:val="2C914D5F"/>
    <w:rsid w:val="2C9595BE"/>
    <w:rsid w:val="2C9CBAD5"/>
    <w:rsid w:val="2CA9361B"/>
    <w:rsid w:val="2CBDCBBD"/>
    <w:rsid w:val="2CBF8AE8"/>
    <w:rsid w:val="2CCA7F3F"/>
    <w:rsid w:val="2CD4DC08"/>
    <w:rsid w:val="2CD57C87"/>
    <w:rsid w:val="2CD59A09"/>
    <w:rsid w:val="2CD8EF1F"/>
    <w:rsid w:val="2CDB2B31"/>
    <w:rsid w:val="2CDDB65E"/>
    <w:rsid w:val="2CE27555"/>
    <w:rsid w:val="2CF5566F"/>
    <w:rsid w:val="2D0302E2"/>
    <w:rsid w:val="2D0F63FD"/>
    <w:rsid w:val="2D183216"/>
    <w:rsid w:val="2D1BB727"/>
    <w:rsid w:val="2D1C79F5"/>
    <w:rsid w:val="2D1D8E02"/>
    <w:rsid w:val="2D2CB9ED"/>
    <w:rsid w:val="2D37A179"/>
    <w:rsid w:val="2D403ED9"/>
    <w:rsid w:val="2D4152B5"/>
    <w:rsid w:val="2D4B7AFB"/>
    <w:rsid w:val="2D551067"/>
    <w:rsid w:val="2D564860"/>
    <w:rsid w:val="2D59217B"/>
    <w:rsid w:val="2D5CABB6"/>
    <w:rsid w:val="2D601477"/>
    <w:rsid w:val="2D61F069"/>
    <w:rsid w:val="2D6609F0"/>
    <w:rsid w:val="2D6BAA28"/>
    <w:rsid w:val="2D7EAD47"/>
    <w:rsid w:val="2D869486"/>
    <w:rsid w:val="2D9394B8"/>
    <w:rsid w:val="2D981F4A"/>
    <w:rsid w:val="2DA17BD0"/>
    <w:rsid w:val="2DAAB600"/>
    <w:rsid w:val="2DAC7170"/>
    <w:rsid w:val="2DBAFB22"/>
    <w:rsid w:val="2DBEE091"/>
    <w:rsid w:val="2DC269CE"/>
    <w:rsid w:val="2DC4C298"/>
    <w:rsid w:val="2DC9449D"/>
    <w:rsid w:val="2DD7EB0E"/>
    <w:rsid w:val="2DD8E8F4"/>
    <w:rsid w:val="2DE01965"/>
    <w:rsid w:val="2DE0C4B4"/>
    <w:rsid w:val="2DEBEE6A"/>
    <w:rsid w:val="2DEDFCC9"/>
    <w:rsid w:val="2DF1113F"/>
    <w:rsid w:val="2DF2F575"/>
    <w:rsid w:val="2DF3FBD5"/>
    <w:rsid w:val="2DFC970D"/>
    <w:rsid w:val="2E12C882"/>
    <w:rsid w:val="2E13A1FF"/>
    <w:rsid w:val="2E20561F"/>
    <w:rsid w:val="2E2ACEB4"/>
    <w:rsid w:val="2E304149"/>
    <w:rsid w:val="2E43585F"/>
    <w:rsid w:val="2E47C56A"/>
    <w:rsid w:val="2E55C568"/>
    <w:rsid w:val="2E5B2B6B"/>
    <w:rsid w:val="2E614587"/>
    <w:rsid w:val="2E65138D"/>
    <w:rsid w:val="2E742094"/>
    <w:rsid w:val="2E7FF259"/>
    <w:rsid w:val="2E906E9F"/>
    <w:rsid w:val="2E937CF8"/>
    <w:rsid w:val="2E97574B"/>
    <w:rsid w:val="2E993D7E"/>
    <w:rsid w:val="2E9DABC8"/>
    <w:rsid w:val="2EABF998"/>
    <w:rsid w:val="2EB70913"/>
    <w:rsid w:val="2EE29AE7"/>
    <w:rsid w:val="2F004F29"/>
    <w:rsid w:val="2F0BD4FE"/>
    <w:rsid w:val="2F0DF31D"/>
    <w:rsid w:val="2F0FFF37"/>
    <w:rsid w:val="2F1907ED"/>
    <w:rsid w:val="2F1BB32B"/>
    <w:rsid w:val="2F23B11E"/>
    <w:rsid w:val="2F39AC8F"/>
    <w:rsid w:val="2F45DAF1"/>
    <w:rsid w:val="2F46A854"/>
    <w:rsid w:val="2F573653"/>
    <w:rsid w:val="2F57D795"/>
    <w:rsid w:val="2F643905"/>
    <w:rsid w:val="2F65BAC8"/>
    <w:rsid w:val="2F7CDDA0"/>
    <w:rsid w:val="2F82D4B9"/>
    <w:rsid w:val="2F849608"/>
    <w:rsid w:val="2F909033"/>
    <w:rsid w:val="2F96CAD2"/>
    <w:rsid w:val="2F980FD5"/>
    <w:rsid w:val="2FA01198"/>
    <w:rsid w:val="2FA21281"/>
    <w:rsid w:val="2FABE967"/>
    <w:rsid w:val="2FB58D4A"/>
    <w:rsid w:val="2FC09FDD"/>
    <w:rsid w:val="2FC2002F"/>
    <w:rsid w:val="2FC91828"/>
    <w:rsid w:val="2FD19BE6"/>
    <w:rsid w:val="2FD29CE1"/>
    <w:rsid w:val="2FDD211E"/>
    <w:rsid w:val="2FE09DA0"/>
    <w:rsid w:val="2FE2ECD3"/>
    <w:rsid w:val="2FE7279E"/>
    <w:rsid w:val="2FEC8546"/>
    <w:rsid w:val="2FFB82D6"/>
    <w:rsid w:val="2FFC7A53"/>
    <w:rsid w:val="2FFDDF0C"/>
    <w:rsid w:val="30024875"/>
    <w:rsid w:val="300CD335"/>
    <w:rsid w:val="3019D64F"/>
    <w:rsid w:val="30284A0E"/>
    <w:rsid w:val="302ADD5A"/>
    <w:rsid w:val="302E13DA"/>
    <w:rsid w:val="302FA226"/>
    <w:rsid w:val="304489D2"/>
    <w:rsid w:val="30490640"/>
    <w:rsid w:val="304B87F8"/>
    <w:rsid w:val="304BFA32"/>
    <w:rsid w:val="30504F7F"/>
    <w:rsid w:val="3053A8B0"/>
    <w:rsid w:val="30540EC1"/>
    <w:rsid w:val="30568A56"/>
    <w:rsid w:val="3060FD6D"/>
    <w:rsid w:val="306D25C9"/>
    <w:rsid w:val="30755A18"/>
    <w:rsid w:val="3076FD58"/>
    <w:rsid w:val="3079C67E"/>
    <w:rsid w:val="307B7AB1"/>
    <w:rsid w:val="307E0F42"/>
    <w:rsid w:val="308173CF"/>
    <w:rsid w:val="30850B40"/>
    <w:rsid w:val="308986D0"/>
    <w:rsid w:val="30899C95"/>
    <w:rsid w:val="308E0BEA"/>
    <w:rsid w:val="3098F029"/>
    <w:rsid w:val="30A3733B"/>
    <w:rsid w:val="30B62DEE"/>
    <w:rsid w:val="30BE419D"/>
    <w:rsid w:val="30C4D7EA"/>
    <w:rsid w:val="30CF8B30"/>
    <w:rsid w:val="30D874B4"/>
    <w:rsid w:val="30E3817B"/>
    <w:rsid w:val="30E68EE7"/>
    <w:rsid w:val="30EF3F3F"/>
    <w:rsid w:val="31033140"/>
    <w:rsid w:val="310403C9"/>
    <w:rsid w:val="310833BF"/>
    <w:rsid w:val="310A43A3"/>
    <w:rsid w:val="3111B0A2"/>
    <w:rsid w:val="31129B59"/>
    <w:rsid w:val="311911E1"/>
    <w:rsid w:val="3120BC83"/>
    <w:rsid w:val="31286C3F"/>
    <w:rsid w:val="313C5F10"/>
    <w:rsid w:val="313CCD5B"/>
    <w:rsid w:val="31463351"/>
    <w:rsid w:val="314E9FC0"/>
    <w:rsid w:val="314ECC46"/>
    <w:rsid w:val="315412E0"/>
    <w:rsid w:val="3156877A"/>
    <w:rsid w:val="315922FA"/>
    <w:rsid w:val="3165486F"/>
    <w:rsid w:val="316ADF2C"/>
    <w:rsid w:val="3178BBAC"/>
    <w:rsid w:val="317C37D0"/>
    <w:rsid w:val="31809935"/>
    <w:rsid w:val="3184BC09"/>
    <w:rsid w:val="31858362"/>
    <w:rsid w:val="31910C14"/>
    <w:rsid w:val="31914A71"/>
    <w:rsid w:val="3193EE80"/>
    <w:rsid w:val="31AAD305"/>
    <w:rsid w:val="31B11796"/>
    <w:rsid w:val="31BF6F2E"/>
    <w:rsid w:val="31C8F959"/>
    <w:rsid w:val="31CB3CD7"/>
    <w:rsid w:val="31D3A393"/>
    <w:rsid w:val="31DE19D8"/>
    <w:rsid w:val="31E9060C"/>
    <w:rsid w:val="31F08C11"/>
    <w:rsid w:val="31FE4E8F"/>
    <w:rsid w:val="3205296F"/>
    <w:rsid w:val="320EFC53"/>
    <w:rsid w:val="32108E32"/>
    <w:rsid w:val="3210EFAF"/>
    <w:rsid w:val="3212720C"/>
    <w:rsid w:val="32267B42"/>
    <w:rsid w:val="322711BD"/>
    <w:rsid w:val="3231C159"/>
    <w:rsid w:val="32340BB4"/>
    <w:rsid w:val="323A9181"/>
    <w:rsid w:val="32435C21"/>
    <w:rsid w:val="32440942"/>
    <w:rsid w:val="324605D2"/>
    <w:rsid w:val="324D9B10"/>
    <w:rsid w:val="3255634A"/>
    <w:rsid w:val="32561ABA"/>
    <w:rsid w:val="3256E54C"/>
    <w:rsid w:val="3259DF68"/>
    <w:rsid w:val="325F780B"/>
    <w:rsid w:val="3267A3F1"/>
    <w:rsid w:val="326BB59A"/>
    <w:rsid w:val="326FDE84"/>
    <w:rsid w:val="32770B86"/>
    <w:rsid w:val="32775A26"/>
    <w:rsid w:val="3277B70C"/>
    <w:rsid w:val="327CE371"/>
    <w:rsid w:val="3281BFA8"/>
    <w:rsid w:val="3282F216"/>
    <w:rsid w:val="32926188"/>
    <w:rsid w:val="32931DF2"/>
    <w:rsid w:val="32A394CE"/>
    <w:rsid w:val="32A840AD"/>
    <w:rsid w:val="32A969DC"/>
    <w:rsid w:val="32AD4CA4"/>
    <w:rsid w:val="32ADF5D2"/>
    <w:rsid w:val="32C3CE68"/>
    <w:rsid w:val="32C7574E"/>
    <w:rsid w:val="32CE1E66"/>
    <w:rsid w:val="32CE2B10"/>
    <w:rsid w:val="32CFEFEE"/>
    <w:rsid w:val="32D99127"/>
    <w:rsid w:val="32DF5A15"/>
    <w:rsid w:val="32E09078"/>
    <w:rsid w:val="32F1C933"/>
    <w:rsid w:val="32F945A6"/>
    <w:rsid w:val="32FB8BAA"/>
    <w:rsid w:val="3301A83A"/>
    <w:rsid w:val="330C3922"/>
    <w:rsid w:val="331220FC"/>
    <w:rsid w:val="33137ABC"/>
    <w:rsid w:val="3328BD64"/>
    <w:rsid w:val="332E5901"/>
    <w:rsid w:val="33371F5F"/>
    <w:rsid w:val="33391FD9"/>
    <w:rsid w:val="33452663"/>
    <w:rsid w:val="33512637"/>
    <w:rsid w:val="335BA239"/>
    <w:rsid w:val="335E1D43"/>
    <w:rsid w:val="337B72BF"/>
    <w:rsid w:val="337DF03E"/>
    <w:rsid w:val="338A0D82"/>
    <w:rsid w:val="3393B4AD"/>
    <w:rsid w:val="3393C460"/>
    <w:rsid w:val="339EC7FE"/>
    <w:rsid w:val="33BAFC02"/>
    <w:rsid w:val="33C8077D"/>
    <w:rsid w:val="33CB3E71"/>
    <w:rsid w:val="33CD67E9"/>
    <w:rsid w:val="33D01200"/>
    <w:rsid w:val="33D1D8BB"/>
    <w:rsid w:val="33D43E27"/>
    <w:rsid w:val="33E15498"/>
    <w:rsid w:val="33EB625F"/>
    <w:rsid w:val="3401F93C"/>
    <w:rsid w:val="3404934B"/>
    <w:rsid w:val="34062361"/>
    <w:rsid w:val="3406F725"/>
    <w:rsid w:val="3409FECC"/>
    <w:rsid w:val="3411462F"/>
    <w:rsid w:val="341BE119"/>
    <w:rsid w:val="341CB5AC"/>
    <w:rsid w:val="343038A8"/>
    <w:rsid w:val="34424C4E"/>
    <w:rsid w:val="344C1914"/>
    <w:rsid w:val="344E0F37"/>
    <w:rsid w:val="3451285A"/>
    <w:rsid w:val="345AC667"/>
    <w:rsid w:val="3462AC5C"/>
    <w:rsid w:val="346F7A89"/>
    <w:rsid w:val="347652F4"/>
    <w:rsid w:val="347E9C98"/>
    <w:rsid w:val="348362B0"/>
    <w:rsid w:val="348EE26E"/>
    <w:rsid w:val="349625FE"/>
    <w:rsid w:val="3497B587"/>
    <w:rsid w:val="34A4673C"/>
    <w:rsid w:val="34AF400F"/>
    <w:rsid w:val="34B15F65"/>
    <w:rsid w:val="34B1A9AC"/>
    <w:rsid w:val="34B697A0"/>
    <w:rsid w:val="34B7F5AF"/>
    <w:rsid w:val="34C0D312"/>
    <w:rsid w:val="34C2CBFF"/>
    <w:rsid w:val="34D230AE"/>
    <w:rsid w:val="34D51881"/>
    <w:rsid w:val="34D726E0"/>
    <w:rsid w:val="34D99E8B"/>
    <w:rsid w:val="34DE0849"/>
    <w:rsid w:val="34E54E19"/>
    <w:rsid w:val="34EBE8F7"/>
    <w:rsid w:val="34F19D8C"/>
    <w:rsid w:val="34F4943E"/>
    <w:rsid w:val="35093DDD"/>
    <w:rsid w:val="3509CC4D"/>
    <w:rsid w:val="350D37EA"/>
    <w:rsid w:val="35116361"/>
    <w:rsid w:val="3518FC2D"/>
    <w:rsid w:val="351E07D6"/>
    <w:rsid w:val="352CFE06"/>
    <w:rsid w:val="353977A0"/>
    <w:rsid w:val="353E8385"/>
    <w:rsid w:val="35449CC4"/>
    <w:rsid w:val="35595652"/>
    <w:rsid w:val="355A3830"/>
    <w:rsid w:val="356D7A8E"/>
    <w:rsid w:val="358A425C"/>
    <w:rsid w:val="359AC763"/>
    <w:rsid w:val="359EF5EA"/>
    <w:rsid w:val="35A6C3ED"/>
    <w:rsid w:val="35AC5F32"/>
    <w:rsid w:val="35B09634"/>
    <w:rsid w:val="35B48B4D"/>
    <w:rsid w:val="35B5F447"/>
    <w:rsid w:val="35BBDD9D"/>
    <w:rsid w:val="35CFBD29"/>
    <w:rsid w:val="35DBAEC8"/>
    <w:rsid w:val="35DF8BF3"/>
    <w:rsid w:val="35EC9E8B"/>
    <w:rsid w:val="35ECF791"/>
    <w:rsid w:val="36050534"/>
    <w:rsid w:val="361547C1"/>
    <w:rsid w:val="3629B805"/>
    <w:rsid w:val="362CD972"/>
    <w:rsid w:val="364246D3"/>
    <w:rsid w:val="364BCE7D"/>
    <w:rsid w:val="364E96F2"/>
    <w:rsid w:val="36519176"/>
    <w:rsid w:val="3655B0E7"/>
    <w:rsid w:val="36582390"/>
    <w:rsid w:val="366B2069"/>
    <w:rsid w:val="36745478"/>
    <w:rsid w:val="367DE408"/>
    <w:rsid w:val="367F4E7C"/>
    <w:rsid w:val="368FB88F"/>
    <w:rsid w:val="36988C67"/>
    <w:rsid w:val="369FD8B3"/>
    <w:rsid w:val="36B2C373"/>
    <w:rsid w:val="36B9EBA1"/>
    <w:rsid w:val="36BA234D"/>
    <w:rsid w:val="36BBF68E"/>
    <w:rsid w:val="36C050AE"/>
    <w:rsid w:val="36D66A60"/>
    <w:rsid w:val="36E51455"/>
    <w:rsid w:val="36E9AE73"/>
    <w:rsid w:val="36EB8BD3"/>
    <w:rsid w:val="36EEC194"/>
    <w:rsid w:val="36F5558D"/>
    <w:rsid w:val="36FCE4CE"/>
    <w:rsid w:val="36FE2B11"/>
    <w:rsid w:val="37083DA7"/>
    <w:rsid w:val="370AD2E7"/>
    <w:rsid w:val="3718C582"/>
    <w:rsid w:val="371BF49E"/>
    <w:rsid w:val="37203433"/>
    <w:rsid w:val="372B64B3"/>
    <w:rsid w:val="372EDA93"/>
    <w:rsid w:val="3742797D"/>
    <w:rsid w:val="3745C731"/>
    <w:rsid w:val="374EE132"/>
    <w:rsid w:val="375B3A9C"/>
    <w:rsid w:val="375EF0E2"/>
    <w:rsid w:val="3763AE4E"/>
    <w:rsid w:val="3766E3A1"/>
    <w:rsid w:val="3769A510"/>
    <w:rsid w:val="377A9AC8"/>
    <w:rsid w:val="377E150F"/>
    <w:rsid w:val="3780E085"/>
    <w:rsid w:val="3785D4B3"/>
    <w:rsid w:val="378A47F7"/>
    <w:rsid w:val="37951124"/>
    <w:rsid w:val="3795D937"/>
    <w:rsid w:val="3798902D"/>
    <w:rsid w:val="37A56EBC"/>
    <w:rsid w:val="37BEA6E5"/>
    <w:rsid w:val="37C28AD6"/>
    <w:rsid w:val="37C36E92"/>
    <w:rsid w:val="37CB0CD8"/>
    <w:rsid w:val="37CEE482"/>
    <w:rsid w:val="37D13245"/>
    <w:rsid w:val="37D49F74"/>
    <w:rsid w:val="37F00A04"/>
    <w:rsid w:val="37FFFE77"/>
    <w:rsid w:val="3804D9A9"/>
    <w:rsid w:val="3819CE48"/>
    <w:rsid w:val="381DA747"/>
    <w:rsid w:val="3825F3A5"/>
    <w:rsid w:val="38288B86"/>
    <w:rsid w:val="38317D0F"/>
    <w:rsid w:val="3834767C"/>
    <w:rsid w:val="38418470"/>
    <w:rsid w:val="384BAA93"/>
    <w:rsid w:val="384CF908"/>
    <w:rsid w:val="385BC9B1"/>
    <w:rsid w:val="38607C5F"/>
    <w:rsid w:val="3860F8D1"/>
    <w:rsid w:val="386BCD9E"/>
    <w:rsid w:val="386CD170"/>
    <w:rsid w:val="386E243A"/>
    <w:rsid w:val="386FD5AC"/>
    <w:rsid w:val="38703432"/>
    <w:rsid w:val="3877C714"/>
    <w:rsid w:val="387BF2BF"/>
    <w:rsid w:val="3886B92A"/>
    <w:rsid w:val="388DA680"/>
    <w:rsid w:val="389D074C"/>
    <w:rsid w:val="38AD09CE"/>
    <w:rsid w:val="38AF7245"/>
    <w:rsid w:val="38B5C259"/>
    <w:rsid w:val="38C0D0EE"/>
    <w:rsid w:val="38C2281A"/>
    <w:rsid w:val="38C5933D"/>
    <w:rsid w:val="38C77553"/>
    <w:rsid w:val="38C77A61"/>
    <w:rsid w:val="38CCD0BF"/>
    <w:rsid w:val="38D03D8A"/>
    <w:rsid w:val="38DBFE6E"/>
    <w:rsid w:val="38DE8560"/>
    <w:rsid w:val="38E40EA1"/>
    <w:rsid w:val="38E484DB"/>
    <w:rsid w:val="38FEF615"/>
    <w:rsid w:val="38FF25CC"/>
    <w:rsid w:val="38FFECE3"/>
    <w:rsid w:val="39060BAD"/>
    <w:rsid w:val="390BE018"/>
    <w:rsid w:val="39299224"/>
    <w:rsid w:val="392D46BF"/>
    <w:rsid w:val="392F32AA"/>
    <w:rsid w:val="39327934"/>
    <w:rsid w:val="39349347"/>
    <w:rsid w:val="3934DA0D"/>
    <w:rsid w:val="3941AA3E"/>
    <w:rsid w:val="3943EB5F"/>
    <w:rsid w:val="39500A9B"/>
    <w:rsid w:val="39524D77"/>
    <w:rsid w:val="395584EC"/>
    <w:rsid w:val="395AC4BA"/>
    <w:rsid w:val="39638C90"/>
    <w:rsid w:val="3968C4E1"/>
    <w:rsid w:val="396DA79F"/>
    <w:rsid w:val="396E876B"/>
    <w:rsid w:val="397B0D4B"/>
    <w:rsid w:val="3990914F"/>
    <w:rsid w:val="3999465C"/>
    <w:rsid w:val="3999D007"/>
    <w:rsid w:val="399BD995"/>
    <w:rsid w:val="399D5B97"/>
    <w:rsid w:val="399D7449"/>
    <w:rsid w:val="399F5DE8"/>
    <w:rsid w:val="39A290D0"/>
    <w:rsid w:val="39A2C39B"/>
    <w:rsid w:val="39A34E57"/>
    <w:rsid w:val="39A374FB"/>
    <w:rsid w:val="39AF5AA0"/>
    <w:rsid w:val="39B6A0CA"/>
    <w:rsid w:val="39BACFCA"/>
    <w:rsid w:val="39C3E02E"/>
    <w:rsid w:val="39CAC559"/>
    <w:rsid w:val="39CAFE71"/>
    <w:rsid w:val="39CB1960"/>
    <w:rsid w:val="39D1C314"/>
    <w:rsid w:val="39DC42F8"/>
    <w:rsid w:val="39E346DC"/>
    <w:rsid w:val="39E71C6D"/>
    <w:rsid w:val="39F98057"/>
    <w:rsid w:val="3A03E04F"/>
    <w:rsid w:val="3A06C3B2"/>
    <w:rsid w:val="3A177C62"/>
    <w:rsid w:val="3A331D3A"/>
    <w:rsid w:val="3A3C9FCF"/>
    <w:rsid w:val="3A4BFE56"/>
    <w:rsid w:val="3A5619CC"/>
    <w:rsid w:val="3A621B77"/>
    <w:rsid w:val="3A6A65E5"/>
    <w:rsid w:val="3A6C7417"/>
    <w:rsid w:val="3A72FA4A"/>
    <w:rsid w:val="3A87CAB9"/>
    <w:rsid w:val="3A8A171B"/>
    <w:rsid w:val="3A8B3024"/>
    <w:rsid w:val="3AADB0C1"/>
    <w:rsid w:val="3AB4D4C7"/>
    <w:rsid w:val="3AC09854"/>
    <w:rsid w:val="3AC26CE5"/>
    <w:rsid w:val="3ACFADD6"/>
    <w:rsid w:val="3AD615B5"/>
    <w:rsid w:val="3AF1E91C"/>
    <w:rsid w:val="3AF3737F"/>
    <w:rsid w:val="3B01AA8A"/>
    <w:rsid w:val="3B027F28"/>
    <w:rsid w:val="3B02D90A"/>
    <w:rsid w:val="3B0FD115"/>
    <w:rsid w:val="3B1180FD"/>
    <w:rsid w:val="3B11E25F"/>
    <w:rsid w:val="3B1291B3"/>
    <w:rsid w:val="3B1B4834"/>
    <w:rsid w:val="3B21335C"/>
    <w:rsid w:val="3B222A4E"/>
    <w:rsid w:val="3B2A8AEE"/>
    <w:rsid w:val="3B2D4004"/>
    <w:rsid w:val="3B2F5D79"/>
    <w:rsid w:val="3B33E114"/>
    <w:rsid w:val="3B423FE9"/>
    <w:rsid w:val="3B49390F"/>
    <w:rsid w:val="3B4B87FD"/>
    <w:rsid w:val="3B4E4458"/>
    <w:rsid w:val="3B587446"/>
    <w:rsid w:val="3B609E91"/>
    <w:rsid w:val="3B62C861"/>
    <w:rsid w:val="3B68CD32"/>
    <w:rsid w:val="3B6AEE42"/>
    <w:rsid w:val="3B7B4BAB"/>
    <w:rsid w:val="3B7C5ECC"/>
    <w:rsid w:val="3B837B91"/>
    <w:rsid w:val="3B8A48DD"/>
    <w:rsid w:val="3B8B625F"/>
    <w:rsid w:val="3B96423A"/>
    <w:rsid w:val="3B9A3F50"/>
    <w:rsid w:val="3B9EE89E"/>
    <w:rsid w:val="3BA03AF3"/>
    <w:rsid w:val="3BABF685"/>
    <w:rsid w:val="3BAEF735"/>
    <w:rsid w:val="3BB1F3C6"/>
    <w:rsid w:val="3BB53E6A"/>
    <w:rsid w:val="3BB781E7"/>
    <w:rsid w:val="3BBCAF00"/>
    <w:rsid w:val="3BC5C609"/>
    <w:rsid w:val="3BCABC85"/>
    <w:rsid w:val="3BCC4BAB"/>
    <w:rsid w:val="3BD7E09A"/>
    <w:rsid w:val="3BDB0A80"/>
    <w:rsid w:val="3BDE0E39"/>
    <w:rsid w:val="3BE5BB85"/>
    <w:rsid w:val="3BE7F08A"/>
    <w:rsid w:val="3BE90139"/>
    <w:rsid w:val="3BE908E2"/>
    <w:rsid w:val="3BF2C523"/>
    <w:rsid w:val="3BF5679B"/>
    <w:rsid w:val="3BF8193E"/>
    <w:rsid w:val="3C0708A9"/>
    <w:rsid w:val="3C0EC3A9"/>
    <w:rsid w:val="3C10DB50"/>
    <w:rsid w:val="3C1BCBBC"/>
    <w:rsid w:val="3C1CE8C6"/>
    <w:rsid w:val="3C2AE27D"/>
    <w:rsid w:val="3C2C67DF"/>
    <w:rsid w:val="3C3F19B4"/>
    <w:rsid w:val="3C4282C9"/>
    <w:rsid w:val="3C43A325"/>
    <w:rsid w:val="3C49846F"/>
    <w:rsid w:val="3C49F999"/>
    <w:rsid w:val="3C57719D"/>
    <w:rsid w:val="3C57A2E0"/>
    <w:rsid w:val="3C5B273A"/>
    <w:rsid w:val="3C727F4F"/>
    <w:rsid w:val="3C76E176"/>
    <w:rsid w:val="3C80882C"/>
    <w:rsid w:val="3C811870"/>
    <w:rsid w:val="3C8985EA"/>
    <w:rsid w:val="3C96F360"/>
    <w:rsid w:val="3C97ED11"/>
    <w:rsid w:val="3C9E61B1"/>
    <w:rsid w:val="3CA43895"/>
    <w:rsid w:val="3CAC01BB"/>
    <w:rsid w:val="3CB38E9F"/>
    <w:rsid w:val="3CB501A2"/>
    <w:rsid w:val="3CB92921"/>
    <w:rsid w:val="3CD705E6"/>
    <w:rsid w:val="3CE3F32C"/>
    <w:rsid w:val="3CE4F1E8"/>
    <w:rsid w:val="3CF6F4B2"/>
    <w:rsid w:val="3CF9063D"/>
    <w:rsid w:val="3CFE87B7"/>
    <w:rsid w:val="3CFF3383"/>
    <w:rsid w:val="3D02D83D"/>
    <w:rsid w:val="3D0323C9"/>
    <w:rsid w:val="3D032A7D"/>
    <w:rsid w:val="3D0EDAB5"/>
    <w:rsid w:val="3D10C16F"/>
    <w:rsid w:val="3D12159F"/>
    <w:rsid w:val="3D16CD2F"/>
    <w:rsid w:val="3D20AEBE"/>
    <w:rsid w:val="3D28758E"/>
    <w:rsid w:val="3D3A10D4"/>
    <w:rsid w:val="3D3A6E1E"/>
    <w:rsid w:val="3D45CFC2"/>
    <w:rsid w:val="3D460C1D"/>
    <w:rsid w:val="3D48653E"/>
    <w:rsid w:val="3D5131B4"/>
    <w:rsid w:val="3D573FB4"/>
    <w:rsid w:val="3D587E4F"/>
    <w:rsid w:val="3D748609"/>
    <w:rsid w:val="3D77C4BB"/>
    <w:rsid w:val="3D79C718"/>
    <w:rsid w:val="3D89653D"/>
    <w:rsid w:val="3D903948"/>
    <w:rsid w:val="3D9E0299"/>
    <w:rsid w:val="3D9E3628"/>
    <w:rsid w:val="3DA0824F"/>
    <w:rsid w:val="3DA35303"/>
    <w:rsid w:val="3DB1ABAE"/>
    <w:rsid w:val="3DB9A79D"/>
    <w:rsid w:val="3DC23CF3"/>
    <w:rsid w:val="3DC53FF7"/>
    <w:rsid w:val="3DC846C7"/>
    <w:rsid w:val="3DC95084"/>
    <w:rsid w:val="3DD4B14B"/>
    <w:rsid w:val="3DDF580F"/>
    <w:rsid w:val="3DE50126"/>
    <w:rsid w:val="3DEF87DF"/>
    <w:rsid w:val="3DFA199E"/>
    <w:rsid w:val="3E00BA59"/>
    <w:rsid w:val="3E00BFEF"/>
    <w:rsid w:val="3E07293D"/>
    <w:rsid w:val="3E1D351A"/>
    <w:rsid w:val="3E2477B9"/>
    <w:rsid w:val="3E25C5D2"/>
    <w:rsid w:val="3E2C57DD"/>
    <w:rsid w:val="3E382213"/>
    <w:rsid w:val="3E3ED37C"/>
    <w:rsid w:val="3E4BF42F"/>
    <w:rsid w:val="3E548183"/>
    <w:rsid w:val="3E549F01"/>
    <w:rsid w:val="3E616F4F"/>
    <w:rsid w:val="3E619716"/>
    <w:rsid w:val="3E6710CD"/>
    <w:rsid w:val="3E7FA27D"/>
    <w:rsid w:val="3E97E6B5"/>
    <w:rsid w:val="3E9A5624"/>
    <w:rsid w:val="3EC7FC99"/>
    <w:rsid w:val="3ECFFDD2"/>
    <w:rsid w:val="3EE20C6F"/>
    <w:rsid w:val="3EE459C9"/>
    <w:rsid w:val="3EF09D70"/>
    <w:rsid w:val="3EF46C6B"/>
    <w:rsid w:val="3EF8B08E"/>
    <w:rsid w:val="3EFE6259"/>
    <w:rsid w:val="3F01900D"/>
    <w:rsid w:val="3F0845B1"/>
    <w:rsid w:val="3F15E781"/>
    <w:rsid w:val="3F1B33D9"/>
    <w:rsid w:val="3F27B388"/>
    <w:rsid w:val="3F35A9BF"/>
    <w:rsid w:val="3F3C5719"/>
    <w:rsid w:val="3F4273F4"/>
    <w:rsid w:val="3F599A76"/>
    <w:rsid w:val="3F5B64BD"/>
    <w:rsid w:val="3F5D7501"/>
    <w:rsid w:val="3F69D9B0"/>
    <w:rsid w:val="3F750434"/>
    <w:rsid w:val="3F779162"/>
    <w:rsid w:val="3F78A7FB"/>
    <w:rsid w:val="3F80152B"/>
    <w:rsid w:val="3F9404CB"/>
    <w:rsid w:val="3FA79273"/>
    <w:rsid w:val="3FAC8371"/>
    <w:rsid w:val="3FB2A1CC"/>
    <w:rsid w:val="3FB4D3AF"/>
    <w:rsid w:val="3FB70D81"/>
    <w:rsid w:val="3FC62FDC"/>
    <w:rsid w:val="3FE39380"/>
    <w:rsid w:val="40048462"/>
    <w:rsid w:val="40085E6C"/>
    <w:rsid w:val="40114951"/>
    <w:rsid w:val="4014F116"/>
    <w:rsid w:val="4016F1FB"/>
    <w:rsid w:val="401E6B39"/>
    <w:rsid w:val="4021BE27"/>
    <w:rsid w:val="40297301"/>
    <w:rsid w:val="40352244"/>
    <w:rsid w:val="40370A08"/>
    <w:rsid w:val="403BB317"/>
    <w:rsid w:val="403E8968"/>
    <w:rsid w:val="403FF437"/>
    <w:rsid w:val="4045093B"/>
    <w:rsid w:val="4054BEBE"/>
    <w:rsid w:val="405C8376"/>
    <w:rsid w:val="405C9C16"/>
    <w:rsid w:val="4060B321"/>
    <w:rsid w:val="406C96F4"/>
    <w:rsid w:val="407021DB"/>
    <w:rsid w:val="4073DD87"/>
    <w:rsid w:val="407B4C05"/>
    <w:rsid w:val="4084A5FA"/>
    <w:rsid w:val="408782CA"/>
    <w:rsid w:val="4092F559"/>
    <w:rsid w:val="4094BF31"/>
    <w:rsid w:val="409677F5"/>
    <w:rsid w:val="409C6384"/>
    <w:rsid w:val="40A2404E"/>
    <w:rsid w:val="40AA45EC"/>
    <w:rsid w:val="40AE16E8"/>
    <w:rsid w:val="40C3172C"/>
    <w:rsid w:val="40CE1698"/>
    <w:rsid w:val="40D716C5"/>
    <w:rsid w:val="40D81757"/>
    <w:rsid w:val="40E28413"/>
    <w:rsid w:val="40EAE266"/>
    <w:rsid w:val="40EAE7E7"/>
    <w:rsid w:val="40ED9D41"/>
    <w:rsid w:val="40F8DAA8"/>
    <w:rsid w:val="40FD1769"/>
    <w:rsid w:val="41075BEC"/>
    <w:rsid w:val="4108EAEA"/>
    <w:rsid w:val="4115E059"/>
    <w:rsid w:val="411921A6"/>
    <w:rsid w:val="411B6186"/>
    <w:rsid w:val="411FD77A"/>
    <w:rsid w:val="412A6349"/>
    <w:rsid w:val="412A7FA3"/>
    <w:rsid w:val="412E68B0"/>
    <w:rsid w:val="41342E74"/>
    <w:rsid w:val="413C8322"/>
    <w:rsid w:val="41439A24"/>
    <w:rsid w:val="41450F96"/>
    <w:rsid w:val="414D6156"/>
    <w:rsid w:val="41546C0D"/>
    <w:rsid w:val="415637D1"/>
    <w:rsid w:val="417ACEC9"/>
    <w:rsid w:val="4180C9BE"/>
    <w:rsid w:val="41856483"/>
    <w:rsid w:val="418D8D3E"/>
    <w:rsid w:val="41A0DF23"/>
    <w:rsid w:val="41A88FEC"/>
    <w:rsid w:val="41ABD346"/>
    <w:rsid w:val="41AF85DC"/>
    <w:rsid w:val="41B5E2A6"/>
    <w:rsid w:val="41B79B36"/>
    <w:rsid w:val="41B8A323"/>
    <w:rsid w:val="41BADCDB"/>
    <w:rsid w:val="41C90BB3"/>
    <w:rsid w:val="41CB704F"/>
    <w:rsid w:val="41CE80EF"/>
    <w:rsid w:val="41D28D1F"/>
    <w:rsid w:val="41D47FAD"/>
    <w:rsid w:val="41D77BC5"/>
    <w:rsid w:val="41F261BB"/>
    <w:rsid w:val="41FCC15C"/>
    <w:rsid w:val="41FD617F"/>
    <w:rsid w:val="4203196D"/>
    <w:rsid w:val="4206F469"/>
    <w:rsid w:val="42073F23"/>
    <w:rsid w:val="421A8542"/>
    <w:rsid w:val="42231972"/>
    <w:rsid w:val="422C35E3"/>
    <w:rsid w:val="4234CBC3"/>
    <w:rsid w:val="423C4A32"/>
    <w:rsid w:val="42451CC0"/>
    <w:rsid w:val="4246167B"/>
    <w:rsid w:val="424D835F"/>
    <w:rsid w:val="424DB584"/>
    <w:rsid w:val="4259180D"/>
    <w:rsid w:val="4259C8BA"/>
    <w:rsid w:val="4262F960"/>
    <w:rsid w:val="4263A8AD"/>
    <w:rsid w:val="42661FD2"/>
    <w:rsid w:val="426B5089"/>
    <w:rsid w:val="426F70B8"/>
    <w:rsid w:val="427409E6"/>
    <w:rsid w:val="42756A5F"/>
    <w:rsid w:val="42847BFA"/>
    <w:rsid w:val="4293BDA6"/>
    <w:rsid w:val="429864DA"/>
    <w:rsid w:val="42A7F9DC"/>
    <w:rsid w:val="42AC0753"/>
    <w:rsid w:val="42B2E112"/>
    <w:rsid w:val="42B70E18"/>
    <w:rsid w:val="42BAD795"/>
    <w:rsid w:val="42BD0B31"/>
    <w:rsid w:val="42D23100"/>
    <w:rsid w:val="42E4508C"/>
    <w:rsid w:val="42E5E77F"/>
    <w:rsid w:val="42E83103"/>
    <w:rsid w:val="42F153BD"/>
    <w:rsid w:val="42F15614"/>
    <w:rsid w:val="42F2428E"/>
    <w:rsid w:val="43085C84"/>
    <w:rsid w:val="4308719C"/>
    <w:rsid w:val="43146499"/>
    <w:rsid w:val="43200676"/>
    <w:rsid w:val="4322BDAE"/>
    <w:rsid w:val="4322FABD"/>
    <w:rsid w:val="432C99F6"/>
    <w:rsid w:val="433F3D32"/>
    <w:rsid w:val="434D05A0"/>
    <w:rsid w:val="434E576E"/>
    <w:rsid w:val="434F81E5"/>
    <w:rsid w:val="434F8B48"/>
    <w:rsid w:val="43510FDE"/>
    <w:rsid w:val="4354DB43"/>
    <w:rsid w:val="43560A2E"/>
    <w:rsid w:val="43565CA7"/>
    <w:rsid w:val="435781B2"/>
    <w:rsid w:val="4358B3CA"/>
    <w:rsid w:val="435C1248"/>
    <w:rsid w:val="435FB927"/>
    <w:rsid w:val="43645A83"/>
    <w:rsid w:val="4364D7AB"/>
    <w:rsid w:val="436D1C68"/>
    <w:rsid w:val="437D4321"/>
    <w:rsid w:val="438476F4"/>
    <w:rsid w:val="438F602F"/>
    <w:rsid w:val="43900D9F"/>
    <w:rsid w:val="43AE57B8"/>
    <w:rsid w:val="43B0D6B5"/>
    <w:rsid w:val="43BA4196"/>
    <w:rsid w:val="43BE38CA"/>
    <w:rsid w:val="43C127D4"/>
    <w:rsid w:val="43C8F87A"/>
    <w:rsid w:val="43CF9D29"/>
    <w:rsid w:val="43D8FD77"/>
    <w:rsid w:val="43E48CE4"/>
    <w:rsid w:val="43F4E7DE"/>
    <w:rsid w:val="44028D59"/>
    <w:rsid w:val="4402F295"/>
    <w:rsid w:val="44057380"/>
    <w:rsid w:val="441254FD"/>
    <w:rsid w:val="441482D1"/>
    <w:rsid w:val="44148CE8"/>
    <w:rsid w:val="4416AEE9"/>
    <w:rsid w:val="441C4033"/>
    <w:rsid w:val="441EF797"/>
    <w:rsid w:val="441F538F"/>
    <w:rsid w:val="44249938"/>
    <w:rsid w:val="442877DA"/>
    <w:rsid w:val="443AA80A"/>
    <w:rsid w:val="443C7B22"/>
    <w:rsid w:val="443D1FA3"/>
    <w:rsid w:val="44434251"/>
    <w:rsid w:val="4443D718"/>
    <w:rsid w:val="44471888"/>
    <w:rsid w:val="445436B5"/>
    <w:rsid w:val="446A54EF"/>
    <w:rsid w:val="446EE271"/>
    <w:rsid w:val="4470149C"/>
    <w:rsid w:val="44731E03"/>
    <w:rsid w:val="4475F263"/>
    <w:rsid w:val="447F9BDE"/>
    <w:rsid w:val="4481217C"/>
    <w:rsid w:val="448D0C00"/>
    <w:rsid w:val="44917508"/>
    <w:rsid w:val="449E1675"/>
    <w:rsid w:val="449FF5A9"/>
    <w:rsid w:val="44A5CE8B"/>
    <w:rsid w:val="44B63754"/>
    <w:rsid w:val="44B6AB29"/>
    <w:rsid w:val="44B93CC6"/>
    <w:rsid w:val="44D1FABA"/>
    <w:rsid w:val="44EB18CD"/>
    <w:rsid w:val="44EB7E91"/>
    <w:rsid w:val="44EF2EEB"/>
    <w:rsid w:val="44FB9472"/>
    <w:rsid w:val="44FC799E"/>
    <w:rsid w:val="451815E6"/>
    <w:rsid w:val="4518E2E3"/>
    <w:rsid w:val="4519A7D2"/>
    <w:rsid w:val="4521D6AA"/>
    <w:rsid w:val="4525D2DA"/>
    <w:rsid w:val="452A0FBB"/>
    <w:rsid w:val="4538CF24"/>
    <w:rsid w:val="453F669E"/>
    <w:rsid w:val="4547D30F"/>
    <w:rsid w:val="454DA16E"/>
    <w:rsid w:val="45677FA7"/>
    <w:rsid w:val="456B78FA"/>
    <w:rsid w:val="457167A5"/>
    <w:rsid w:val="4581DED5"/>
    <w:rsid w:val="4584EE9E"/>
    <w:rsid w:val="459937CE"/>
    <w:rsid w:val="45BA1EE1"/>
    <w:rsid w:val="45BB1657"/>
    <w:rsid w:val="45C4FAFF"/>
    <w:rsid w:val="45C78331"/>
    <w:rsid w:val="45E986A8"/>
    <w:rsid w:val="45FE62E9"/>
    <w:rsid w:val="46029EB5"/>
    <w:rsid w:val="460B7552"/>
    <w:rsid w:val="460C397E"/>
    <w:rsid w:val="4618646E"/>
    <w:rsid w:val="461B9566"/>
    <w:rsid w:val="46207203"/>
    <w:rsid w:val="4627E0E0"/>
    <w:rsid w:val="4633FD74"/>
    <w:rsid w:val="4635B922"/>
    <w:rsid w:val="4637A732"/>
    <w:rsid w:val="463BCC90"/>
    <w:rsid w:val="463FAF05"/>
    <w:rsid w:val="46437A24"/>
    <w:rsid w:val="4645E878"/>
    <w:rsid w:val="465265E7"/>
    <w:rsid w:val="4662EBA9"/>
    <w:rsid w:val="467A7B6D"/>
    <w:rsid w:val="467C3603"/>
    <w:rsid w:val="469C8169"/>
    <w:rsid w:val="469D3C1F"/>
    <w:rsid w:val="469E2CB5"/>
    <w:rsid w:val="46A11E9B"/>
    <w:rsid w:val="46BDFCCE"/>
    <w:rsid w:val="46D32218"/>
    <w:rsid w:val="46D86575"/>
    <w:rsid w:val="46D9B23A"/>
    <w:rsid w:val="46DB0406"/>
    <w:rsid w:val="46E7DCB7"/>
    <w:rsid w:val="46EC4FA5"/>
    <w:rsid w:val="46F5C6B9"/>
    <w:rsid w:val="46F914F6"/>
    <w:rsid w:val="46FE5362"/>
    <w:rsid w:val="47020A3F"/>
    <w:rsid w:val="470A973A"/>
    <w:rsid w:val="47209288"/>
    <w:rsid w:val="473039F0"/>
    <w:rsid w:val="473916CE"/>
    <w:rsid w:val="47586254"/>
    <w:rsid w:val="475FCF0B"/>
    <w:rsid w:val="47677981"/>
    <w:rsid w:val="4769CF0C"/>
    <w:rsid w:val="476E5926"/>
    <w:rsid w:val="4772BEA5"/>
    <w:rsid w:val="4775810B"/>
    <w:rsid w:val="477A66BA"/>
    <w:rsid w:val="477D552E"/>
    <w:rsid w:val="477E963D"/>
    <w:rsid w:val="4782547E"/>
    <w:rsid w:val="4785291D"/>
    <w:rsid w:val="4793916F"/>
    <w:rsid w:val="4794B58A"/>
    <w:rsid w:val="47A68F41"/>
    <w:rsid w:val="47BAFC55"/>
    <w:rsid w:val="47C0D3D2"/>
    <w:rsid w:val="47CA5541"/>
    <w:rsid w:val="47E0B820"/>
    <w:rsid w:val="47F28B84"/>
    <w:rsid w:val="4802B83A"/>
    <w:rsid w:val="48068FB3"/>
    <w:rsid w:val="480C1539"/>
    <w:rsid w:val="4827ED74"/>
    <w:rsid w:val="482E0CB0"/>
    <w:rsid w:val="48444E45"/>
    <w:rsid w:val="4850F94D"/>
    <w:rsid w:val="486AC81D"/>
    <w:rsid w:val="487C4603"/>
    <w:rsid w:val="488FA26E"/>
    <w:rsid w:val="4890BF58"/>
    <w:rsid w:val="48A5F304"/>
    <w:rsid w:val="48A692D9"/>
    <w:rsid w:val="48AA62BD"/>
    <w:rsid w:val="48AE0FAB"/>
    <w:rsid w:val="48B15BD9"/>
    <w:rsid w:val="48D90310"/>
    <w:rsid w:val="48ECE014"/>
    <w:rsid w:val="48ECEC32"/>
    <w:rsid w:val="49011F19"/>
    <w:rsid w:val="490263B0"/>
    <w:rsid w:val="4906F98D"/>
    <w:rsid w:val="4907AAE5"/>
    <w:rsid w:val="4911995B"/>
    <w:rsid w:val="4912A113"/>
    <w:rsid w:val="491367BE"/>
    <w:rsid w:val="491CE321"/>
    <w:rsid w:val="49234891"/>
    <w:rsid w:val="49238F73"/>
    <w:rsid w:val="4928AE41"/>
    <w:rsid w:val="492A4E1F"/>
    <w:rsid w:val="492AE4C1"/>
    <w:rsid w:val="492F9542"/>
    <w:rsid w:val="49369C0A"/>
    <w:rsid w:val="493C2518"/>
    <w:rsid w:val="493FB63D"/>
    <w:rsid w:val="49418B80"/>
    <w:rsid w:val="49426805"/>
    <w:rsid w:val="4945746B"/>
    <w:rsid w:val="494F7B99"/>
    <w:rsid w:val="495B7C2F"/>
    <w:rsid w:val="496CF39C"/>
    <w:rsid w:val="497B0FB3"/>
    <w:rsid w:val="4985CB28"/>
    <w:rsid w:val="49867D06"/>
    <w:rsid w:val="4986804C"/>
    <w:rsid w:val="4990BA64"/>
    <w:rsid w:val="4990CAA9"/>
    <w:rsid w:val="49A94E89"/>
    <w:rsid w:val="49AA88E1"/>
    <w:rsid w:val="49B37AB9"/>
    <w:rsid w:val="49B503B0"/>
    <w:rsid w:val="49B9964D"/>
    <w:rsid w:val="49BA878D"/>
    <w:rsid w:val="49C465DA"/>
    <w:rsid w:val="49D0272D"/>
    <w:rsid w:val="49D46B14"/>
    <w:rsid w:val="49DBD0EE"/>
    <w:rsid w:val="49F7BEE7"/>
    <w:rsid w:val="49FF3868"/>
    <w:rsid w:val="4A016058"/>
    <w:rsid w:val="4A0BE568"/>
    <w:rsid w:val="4A0F3325"/>
    <w:rsid w:val="4A11DFD6"/>
    <w:rsid w:val="4A1C8A0C"/>
    <w:rsid w:val="4A239A56"/>
    <w:rsid w:val="4A239D18"/>
    <w:rsid w:val="4A280C67"/>
    <w:rsid w:val="4A281B4A"/>
    <w:rsid w:val="4A327619"/>
    <w:rsid w:val="4A357FD4"/>
    <w:rsid w:val="4A39DF21"/>
    <w:rsid w:val="4A3AFA49"/>
    <w:rsid w:val="4A3C3FB6"/>
    <w:rsid w:val="4A65746A"/>
    <w:rsid w:val="4A6B9CFD"/>
    <w:rsid w:val="4A6BCC76"/>
    <w:rsid w:val="4A71C065"/>
    <w:rsid w:val="4A723D4C"/>
    <w:rsid w:val="4A8A0162"/>
    <w:rsid w:val="4A8CAABA"/>
    <w:rsid w:val="4A92B95A"/>
    <w:rsid w:val="4A93EF11"/>
    <w:rsid w:val="4A9F7121"/>
    <w:rsid w:val="4AA14107"/>
    <w:rsid w:val="4AA6DB63"/>
    <w:rsid w:val="4AA89208"/>
    <w:rsid w:val="4AB37BE1"/>
    <w:rsid w:val="4AB530C8"/>
    <w:rsid w:val="4ABD7E79"/>
    <w:rsid w:val="4AC5418F"/>
    <w:rsid w:val="4ADDE73C"/>
    <w:rsid w:val="4AEA8F0A"/>
    <w:rsid w:val="4AEDDDE2"/>
    <w:rsid w:val="4AFE10FD"/>
    <w:rsid w:val="4B13FCFD"/>
    <w:rsid w:val="4B274ADC"/>
    <w:rsid w:val="4B3A69F5"/>
    <w:rsid w:val="4B460CA0"/>
    <w:rsid w:val="4B5D755A"/>
    <w:rsid w:val="4B5EACA3"/>
    <w:rsid w:val="4B6A539A"/>
    <w:rsid w:val="4B6B0840"/>
    <w:rsid w:val="4B762DEC"/>
    <w:rsid w:val="4B762EFC"/>
    <w:rsid w:val="4B7C4346"/>
    <w:rsid w:val="4B8271DB"/>
    <w:rsid w:val="4B82F036"/>
    <w:rsid w:val="4B830B58"/>
    <w:rsid w:val="4B85CCC6"/>
    <w:rsid w:val="4B85E579"/>
    <w:rsid w:val="4B874D1B"/>
    <w:rsid w:val="4B90273E"/>
    <w:rsid w:val="4BA31BD6"/>
    <w:rsid w:val="4BA59A04"/>
    <w:rsid w:val="4BA67A1C"/>
    <w:rsid w:val="4BB734B5"/>
    <w:rsid w:val="4BB7FEF0"/>
    <w:rsid w:val="4BB99ED0"/>
    <w:rsid w:val="4BC5E8E2"/>
    <w:rsid w:val="4BDD9390"/>
    <w:rsid w:val="4BE75F43"/>
    <w:rsid w:val="4BEC5008"/>
    <w:rsid w:val="4BEC6528"/>
    <w:rsid w:val="4BF60648"/>
    <w:rsid w:val="4BFBE909"/>
    <w:rsid w:val="4BFC7E18"/>
    <w:rsid w:val="4BFCD298"/>
    <w:rsid w:val="4BFD72D1"/>
    <w:rsid w:val="4C00120B"/>
    <w:rsid w:val="4C0791A5"/>
    <w:rsid w:val="4C0B8952"/>
    <w:rsid w:val="4C263C58"/>
    <w:rsid w:val="4C276A05"/>
    <w:rsid w:val="4C3AB85C"/>
    <w:rsid w:val="4C3D479E"/>
    <w:rsid w:val="4C465F1B"/>
    <w:rsid w:val="4C481840"/>
    <w:rsid w:val="4C52EB9C"/>
    <w:rsid w:val="4C559997"/>
    <w:rsid w:val="4C6BAE73"/>
    <w:rsid w:val="4C7988EC"/>
    <w:rsid w:val="4C7D4CE7"/>
    <w:rsid w:val="4C80AEAD"/>
    <w:rsid w:val="4C8768F4"/>
    <w:rsid w:val="4C8CBC8D"/>
    <w:rsid w:val="4C8D2F3F"/>
    <w:rsid w:val="4C8FCB09"/>
    <w:rsid w:val="4CB310A2"/>
    <w:rsid w:val="4CC6F217"/>
    <w:rsid w:val="4CC70BC2"/>
    <w:rsid w:val="4CCA47C5"/>
    <w:rsid w:val="4CD1E3F7"/>
    <w:rsid w:val="4CF67EA5"/>
    <w:rsid w:val="4CFB38D9"/>
    <w:rsid w:val="4CFCD22A"/>
    <w:rsid w:val="4CFFE8F0"/>
    <w:rsid w:val="4D02FAD4"/>
    <w:rsid w:val="4D045FA9"/>
    <w:rsid w:val="4D09086A"/>
    <w:rsid w:val="4D0D1D60"/>
    <w:rsid w:val="4D120C29"/>
    <w:rsid w:val="4D12D02C"/>
    <w:rsid w:val="4D1623FB"/>
    <w:rsid w:val="4D1648A9"/>
    <w:rsid w:val="4D1A248C"/>
    <w:rsid w:val="4D25D73D"/>
    <w:rsid w:val="4D299CDB"/>
    <w:rsid w:val="4D39032E"/>
    <w:rsid w:val="4D3A38F4"/>
    <w:rsid w:val="4D3E44A7"/>
    <w:rsid w:val="4D4A7825"/>
    <w:rsid w:val="4D4CDA36"/>
    <w:rsid w:val="4D53545C"/>
    <w:rsid w:val="4D54DC31"/>
    <w:rsid w:val="4D624FE2"/>
    <w:rsid w:val="4D667864"/>
    <w:rsid w:val="4D7245F0"/>
    <w:rsid w:val="4D74BA66"/>
    <w:rsid w:val="4D7A3FF0"/>
    <w:rsid w:val="4D828D54"/>
    <w:rsid w:val="4D887B4C"/>
    <w:rsid w:val="4D94C639"/>
    <w:rsid w:val="4D951788"/>
    <w:rsid w:val="4D968E8E"/>
    <w:rsid w:val="4D9C8C52"/>
    <w:rsid w:val="4DB14469"/>
    <w:rsid w:val="4DBC915B"/>
    <w:rsid w:val="4DCCEA72"/>
    <w:rsid w:val="4DCD55D2"/>
    <w:rsid w:val="4DD85A8D"/>
    <w:rsid w:val="4DDC3563"/>
    <w:rsid w:val="4DE774A7"/>
    <w:rsid w:val="4DE94602"/>
    <w:rsid w:val="4DEB63CD"/>
    <w:rsid w:val="4DF01963"/>
    <w:rsid w:val="4DF4617F"/>
    <w:rsid w:val="4DF73A27"/>
    <w:rsid w:val="4E116FCB"/>
    <w:rsid w:val="4E20D1D4"/>
    <w:rsid w:val="4E222E5D"/>
    <w:rsid w:val="4E288383"/>
    <w:rsid w:val="4E28E7C0"/>
    <w:rsid w:val="4E2C074D"/>
    <w:rsid w:val="4E39D00F"/>
    <w:rsid w:val="4E483CB2"/>
    <w:rsid w:val="4E574561"/>
    <w:rsid w:val="4E596C6F"/>
    <w:rsid w:val="4E611081"/>
    <w:rsid w:val="4E621169"/>
    <w:rsid w:val="4E67032C"/>
    <w:rsid w:val="4E746AA4"/>
    <w:rsid w:val="4E7625A6"/>
    <w:rsid w:val="4E7632C8"/>
    <w:rsid w:val="4E891D3D"/>
    <w:rsid w:val="4E8FA741"/>
    <w:rsid w:val="4E9017BD"/>
    <w:rsid w:val="4E9DF946"/>
    <w:rsid w:val="4EA191DA"/>
    <w:rsid w:val="4EA38F76"/>
    <w:rsid w:val="4EA3FFCC"/>
    <w:rsid w:val="4EA5EE9F"/>
    <w:rsid w:val="4EA6DE19"/>
    <w:rsid w:val="4EA799FE"/>
    <w:rsid w:val="4EBDB9AA"/>
    <w:rsid w:val="4EC52AEB"/>
    <w:rsid w:val="4ECBDEFC"/>
    <w:rsid w:val="4EF63A54"/>
    <w:rsid w:val="4EFB6388"/>
    <w:rsid w:val="4F05F9C1"/>
    <w:rsid w:val="4F0B32DB"/>
    <w:rsid w:val="4F0D15AE"/>
    <w:rsid w:val="4F1CDBB0"/>
    <w:rsid w:val="4F1D78C5"/>
    <w:rsid w:val="4F1EF2A0"/>
    <w:rsid w:val="4F2BBEA6"/>
    <w:rsid w:val="4F348939"/>
    <w:rsid w:val="4F388F80"/>
    <w:rsid w:val="4F443E68"/>
    <w:rsid w:val="4F56DD60"/>
    <w:rsid w:val="4F5D807E"/>
    <w:rsid w:val="4F6A6CAB"/>
    <w:rsid w:val="4F769478"/>
    <w:rsid w:val="4F7B8524"/>
    <w:rsid w:val="4F81E9E4"/>
    <w:rsid w:val="4F858B0D"/>
    <w:rsid w:val="4F8A0541"/>
    <w:rsid w:val="4F8C52C4"/>
    <w:rsid w:val="4F8EF68B"/>
    <w:rsid w:val="4F93922E"/>
    <w:rsid w:val="4F950A6F"/>
    <w:rsid w:val="4F963566"/>
    <w:rsid w:val="4F9CAFA1"/>
    <w:rsid w:val="4FA019DC"/>
    <w:rsid w:val="4FA8F15D"/>
    <w:rsid w:val="4FA9680B"/>
    <w:rsid w:val="4FAC1838"/>
    <w:rsid w:val="4FACCDC8"/>
    <w:rsid w:val="4FB62575"/>
    <w:rsid w:val="4FBC042F"/>
    <w:rsid w:val="4FC21B68"/>
    <w:rsid w:val="4FC2F445"/>
    <w:rsid w:val="4FC52809"/>
    <w:rsid w:val="4FC78B42"/>
    <w:rsid w:val="4FCC2345"/>
    <w:rsid w:val="4FD5388F"/>
    <w:rsid w:val="4FF35F34"/>
    <w:rsid w:val="4FF68CFD"/>
    <w:rsid w:val="501AF993"/>
    <w:rsid w:val="501C099B"/>
    <w:rsid w:val="5024D812"/>
    <w:rsid w:val="50297BAF"/>
    <w:rsid w:val="502B9DAF"/>
    <w:rsid w:val="502E4CC3"/>
    <w:rsid w:val="5032B52E"/>
    <w:rsid w:val="503E0DDA"/>
    <w:rsid w:val="5048B0E9"/>
    <w:rsid w:val="504962BE"/>
    <w:rsid w:val="50524979"/>
    <w:rsid w:val="5057ABC3"/>
    <w:rsid w:val="5063909A"/>
    <w:rsid w:val="5066E92B"/>
    <w:rsid w:val="5068A25E"/>
    <w:rsid w:val="506B6B50"/>
    <w:rsid w:val="50781A94"/>
    <w:rsid w:val="5087610C"/>
    <w:rsid w:val="508DB08A"/>
    <w:rsid w:val="5095DE9E"/>
    <w:rsid w:val="509735DE"/>
    <w:rsid w:val="509793B0"/>
    <w:rsid w:val="5097E65A"/>
    <w:rsid w:val="50996053"/>
    <w:rsid w:val="509FA404"/>
    <w:rsid w:val="50A78477"/>
    <w:rsid w:val="50A80279"/>
    <w:rsid w:val="50B9664D"/>
    <w:rsid w:val="50D574FA"/>
    <w:rsid w:val="50D9237E"/>
    <w:rsid w:val="50DBC667"/>
    <w:rsid w:val="50DD159B"/>
    <w:rsid w:val="50E209AB"/>
    <w:rsid w:val="50E61D42"/>
    <w:rsid w:val="50EA7869"/>
    <w:rsid w:val="50F76A24"/>
    <w:rsid w:val="510A148F"/>
    <w:rsid w:val="511186CF"/>
    <w:rsid w:val="51188243"/>
    <w:rsid w:val="511916F2"/>
    <w:rsid w:val="51249AC2"/>
    <w:rsid w:val="5146EDD8"/>
    <w:rsid w:val="5155E25C"/>
    <w:rsid w:val="5160EE3F"/>
    <w:rsid w:val="51611D7D"/>
    <w:rsid w:val="51615055"/>
    <w:rsid w:val="5169A6D3"/>
    <w:rsid w:val="516B43FA"/>
    <w:rsid w:val="516C18C0"/>
    <w:rsid w:val="516D07F8"/>
    <w:rsid w:val="516E9567"/>
    <w:rsid w:val="5175AA22"/>
    <w:rsid w:val="517D6FCC"/>
    <w:rsid w:val="51968D8B"/>
    <w:rsid w:val="519E46E3"/>
    <w:rsid w:val="51A6E60A"/>
    <w:rsid w:val="51A85FFD"/>
    <w:rsid w:val="51D2BBA7"/>
    <w:rsid w:val="51D77FED"/>
    <w:rsid w:val="51DA7419"/>
    <w:rsid w:val="51E2078B"/>
    <w:rsid w:val="51EA1A3B"/>
    <w:rsid w:val="51EB0370"/>
    <w:rsid w:val="51EC9478"/>
    <w:rsid w:val="51F1FE12"/>
    <w:rsid w:val="51F40AA6"/>
    <w:rsid w:val="51FD20F5"/>
    <w:rsid w:val="51FE3FCC"/>
    <w:rsid w:val="51FEBAA4"/>
    <w:rsid w:val="52073026"/>
    <w:rsid w:val="520B61F2"/>
    <w:rsid w:val="520CDE62"/>
    <w:rsid w:val="5214CCE0"/>
    <w:rsid w:val="523610B6"/>
    <w:rsid w:val="523759D0"/>
    <w:rsid w:val="5239EB03"/>
    <w:rsid w:val="523BC775"/>
    <w:rsid w:val="524590C7"/>
    <w:rsid w:val="524AC3C3"/>
    <w:rsid w:val="52623961"/>
    <w:rsid w:val="5262E17C"/>
    <w:rsid w:val="5268A0A3"/>
    <w:rsid w:val="5269DE2D"/>
    <w:rsid w:val="52706BB7"/>
    <w:rsid w:val="527DB249"/>
    <w:rsid w:val="52834297"/>
    <w:rsid w:val="529631D8"/>
    <w:rsid w:val="5298E0A6"/>
    <w:rsid w:val="529C253F"/>
    <w:rsid w:val="529F7BF3"/>
    <w:rsid w:val="52BD127A"/>
    <w:rsid w:val="52C092AF"/>
    <w:rsid w:val="52C796B6"/>
    <w:rsid w:val="52CAF8F3"/>
    <w:rsid w:val="52D79789"/>
    <w:rsid w:val="52DCCA6D"/>
    <w:rsid w:val="52E4B534"/>
    <w:rsid w:val="52EF0548"/>
    <w:rsid w:val="52F17928"/>
    <w:rsid w:val="52F1EC57"/>
    <w:rsid w:val="52FBD3AE"/>
    <w:rsid w:val="53013303"/>
    <w:rsid w:val="530C03C6"/>
    <w:rsid w:val="530FA1AC"/>
    <w:rsid w:val="532410F4"/>
    <w:rsid w:val="532780B5"/>
    <w:rsid w:val="53339509"/>
    <w:rsid w:val="53380AA5"/>
    <w:rsid w:val="53400150"/>
    <w:rsid w:val="5342C65C"/>
    <w:rsid w:val="534B36FF"/>
    <w:rsid w:val="5351590F"/>
    <w:rsid w:val="53519C62"/>
    <w:rsid w:val="535F035F"/>
    <w:rsid w:val="5366A24D"/>
    <w:rsid w:val="536A8ED5"/>
    <w:rsid w:val="536BD4F3"/>
    <w:rsid w:val="536EF201"/>
    <w:rsid w:val="5379B0D0"/>
    <w:rsid w:val="537A4FEC"/>
    <w:rsid w:val="537B0E1E"/>
    <w:rsid w:val="537CC85B"/>
    <w:rsid w:val="538082AC"/>
    <w:rsid w:val="53848496"/>
    <w:rsid w:val="53887352"/>
    <w:rsid w:val="5389C370"/>
    <w:rsid w:val="538F2A21"/>
    <w:rsid w:val="53909A8B"/>
    <w:rsid w:val="5392404F"/>
    <w:rsid w:val="539560F6"/>
    <w:rsid w:val="5399A151"/>
    <w:rsid w:val="539E3356"/>
    <w:rsid w:val="53A02959"/>
    <w:rsid w:val="53A70DE7"/>
    <w:rsid w:val="53B3F591"/>
    <w:rsid w:val="53BB1D26"/>
    <w:rsid w:val="53BB5452"/>
    <w:rsid w:val="53BDB8C0"/>
    <w:rsid w:val="53C42947"/>
    <w:rsid w:val="53C593E3"/>
    <w:rsid w:val="53C5C6E8"/>
    <w:rsid w:val="53C728F7"/>
    <w:rsid w:val="53D45721"/>
    <w:rsid w:val="53E36D52"/>
    <w:rsid w:val="53E9544E"/>
    <w:rsid w:val="53EBEA27"/>
    <w:rsid w:val="53F232B2"/>
    <w:rsid w:val="53F6D937"/>
    <w:rsid w:val="5408B6AA"/>
    <w:rsid w:val="540ACA4D"/>
    <w:rsid w:val="5411D0CE"/>
    <w:rsid w:val="54195353"/>
    <w:rsid w:val="5437E9E3"/>
    <w:rsid w:val="5443DF1D"/>
    <w:rsid w:val="54478D8F"/>
    <w:rsid w:val="544D2D09"/>
    <w:rsid w:val="544ECDB8"/>
    <w:rsid w:val="5450A1F4"/>
    <w:rsid w:val="5457369B"/>
    <w:rsid w:val="5466D906"/>
    <w:rsid w:val="546B3F1E"/>
    <w:rsid w:val="546B98BE"/>
    <w:rsid w:val="54707382"/>
    <w:rsid w:val="547DBE8B"/>
    <w:rsid w:val="548F2481"/>
    <w:rsid w:val="54931DAE"/>
    <w:rsid w:val="549BC44D"/>
    <w:rsid w:val="54AB86FC"/>
    <w:rsid w:val="54ACCB97"/>
    <w:rsid w:val="54B14325"/>
    <w:rsid w:val="54BAA448"/>
    <w:rsid w:val="54C0FE99"/>
    <w:rsid w:val="54C286DC"/>
    <w:rsid w:val="54C40E9D"/>
    <w:rsid w:val="54C6098A"/>
    <w:rsid w:val="54C6E173"/>
    <w:rsid w:val="54C814AD"/>
    <w:rsid w:val="54D50CEC"/>
    <w:rsid w:val="54D61E6A"/>
    <w:rsid w:val="54EFC671"/>
    <w:rsid w:val="54F26DB4"/>
    <w:rsid w:val="54F2EA32"/>
    <w:rsid w:val="55070246"/>
    <w:rsid w:val="550C71FE"/>
    <w:rsid w:val="55113920"/>
    <w:rsid w:val="55119BD7"/>
    <w:rsid w:val="55143A46"/>
    <w:rsid w:val="551A6088"/>
    <w:rsid w:val="5520E9B4"/>
    <w:rsid w:val="5523019B"/>
    <w:rsid w:val="552571AE"/>
    <w:rsid w:val="5529F7AA"/>
    <w:rsid w:val="552BC654"/>
    <w:rsid w:val="552BF7D6"/>
    <w:rsid w:val="552D6440"/>
    <w:rsid w:val="553DA0AE"/>
    <w:rsid w:val="553ED555"/>
    <w:rsid w:val="554CFB3D"/>
    <w:rsid w:val="5551CAA4"/>
    <w:rsid w:val="555441A3"/>
    <w:rsid w:val="55590CE4"/>
    <w:rsid w:val="555B01C7"/>
    <w:rsid w:val="556018CB"/>
    <w:rsid w:val="55604301"/>
    <w:rsid w:val="55611BEF"/>
    <w:rsid w:val="5582F3A7"/>
    <w:rsid w:val="558912F8"/>
    <w:rsid w:val="558E9F82"/>
    <w:rsid w:val="558EB973"/>
    <w:rsid w:val="55908397"/>
    <w:rsid w:val="5590BBE2"/>
    <w:rsid w:val="559B672F"/>
    <w:rsid w:val="55A084CB"/>
    <w:rsid w:val="55A50F08"/>
    <w:rsid w:val="55A8E038"/>
    <w:rsid w:val="55A94A49"/>
    <w:rsid w:val="55AF0C40"/>
    <w:rsid w:val="55AF3376"/>
    <w:rsid w:val="55B6B09B"/>
    <w:rsid w:val="55BFF3DF"/>
    <w:rsid w:val="55D3FD07"/>
    <w:rsid w:val="55E64235"/>
    <w:rsid w:val="55E64FE3"/>
    <w:rsid w:val="55F3E8EA"/>
    <w:rsid w:val="55F5400D"/>
    <w:rsid w:val="55FF8B4A"/>
    <w:rsid w:val="560390F9"/>
    <w:rsid w:val="5603ABBE"/>
    <w:rsid w:val="560E1B51"/>
    <w:rsid w:val="5615A3A7"/>
    <w:rsid w:val="5616C0CF"/>
    <w:rsid w:val="5619748B"/>
    <w:rsid w:val="561BFABD"/>
    <w:rsid w:val="561DC893"/>
    <w:rsid w:val="562009EA"/>
    <w:rsid w:val="562041B1"/>
    <w:rsid w:val="5622627E"/>
    <w:rsid w:val="56268FA4"/>
    <w:rsid w:val="5639DD19"/>
    <w:rsid w:val="56428912"/>
    <w:rsid w:val="5645AA18"/>
    <w:rsid w:val="564A591F"/>
    <w:rsid w:val="565180E4"/>
    <w:rsid w:val="5656E209"/>
    <w:rsid w:val="565C9FAD"/>
    <w:rsid w:val="566195A3"/>
    <w:rsid w:val="567CF106"/>
    <w:rsid w:val="567E1F19"/>
    <w:rsid w:val="568B155B"/>
    <w:rsid w:val="568EB0D0"/>
    <w:rsid w:val="569008C8"/>
    <w:rsid w:val="56927864"/>
    <w:rsid w:val="5695AF4C"/>
    <w:rsid w:val="569943C4"/>
    <w:rsid w:val="56A84888"/>
    <w:rsid w:val="56BCA695"/>
    <w:rsid w:val="56BFC253"/>
    <w:rsid w:val="56C2DDE2"/>
    <w:rsid w:val="56C6CC1D"/>
    <w:rsid w:val="56D379B0"/>
    <w:rsid w:val="56D4FB91"/>
    <w:rsid w:val="56D72F43"/>
    <w:rsid w:val="56DC84FB"/>
    <w:rsid w:val="56E04C1E"/>
    <w:rsid w:val="56E1D991"/>
    <w:rsid w:val="56E2F457"/>
    <w:rsid w:val="56FD1205"/>
    <w:rsid w:val="56FFC9F1"/>
    <w:rsid w:val="57060C65"/>
    <w:rsid w:val="5717AF62"/>
    <w:rsid w:val="57192012"/>
    <w:rsid w:val="5720EAAC"/>
    <w:rsid w:val="5728EC61"/>
    <w:rsid w:val="57396C7D"/>
    <w:rsid w:val="573D397C"/>
    <w:rsid w:val="5745955F"/>
    <w:rsid w:val="5748CC91"/>
    <w:rsid w:val="574EF420"/>
    <w:rsid w:val="5751598A"/>
    <w:rsid w:val="5753BF3C"/>
    <w:rsid w:val="57636102"/>
    <w:rsid w:val="576DF936"/>
    <w:rsid w:val="5775B16C"/>
    <w:rsid w:val="5796BACE"/>
    <w:rsid w:val="57A141F6"/>
    <w:rsid w:val="57BF77EC"/>
    <w:rsid w:val="57C0C59E"/>
    <w:rsid w:val="57C4175C"/>
    <w:rsid w:val="57C95010"/>
    <w:rsid w:val="57CFF316"/>
    <w:rsid w:val="57D28A6C"/>
    <w:rsid w:val="57D36623"/>
    <w:rsid w:val="57E19C58"/>
    <w:rsid w:val="57E273DA"/>
    <w:rsid w:val="57E327C5"/>
    <w:rsid w:val="57E364C2"/>
    <w:rsid w:val="57EA4D71"/>
    <w:rsid w:val="57F14613"/>
    <w:rsid w:val="57FFCB06"/>
    <w:rsid w:val="58052AE8"/>
    <w:rsid w:val="580BC197"/>
    <w:rsid w:val="580E3712"/>
    <w:rsid w:val="581848E2"/>
    <w:rsid w:val="581E3A7A"/>
    <w:rsid w:val="5822C8D2"/>
    <w:rsid w:val="58282635"/>
    <w:rsid w:val="58282C85"/>
    <w:rsid w:val="582830DE"/>
    <w:rsid w:val="582EEFA8"/>
    <w:rsid w:val="58347FDB"/>
    <w:rsid w:val="583C6315"/>
    <w:rsid w:val="58408257"/>
    <w:rsid w:val="5856502A"/>
    <w:rsid w:val="5856C682"/>
    <w:rsid w:val="5867D3CD"/>
    <w:rsid w:val="586D1629"/>
    <w:rsid w:val="587B4DAF"/>
    <w:rsid w:val="587F6346"/>
    <w:rsid w:val="588B7A88"/>
    <w:rsid w:val="5894704F"/>
    <w:rsid w:val="5894DE40"/>
    <w:rsid w:val="589EF71D"/>
    <w:rsid w:val="58A00A6A"/>
    <w:rsid w:val="58A41AFA"/>
    <w:rsid w:val="58A8DA16"/>
    <w:rsid w:val="58B0245B"/>
    <w:rsid w:val="58B33DBC"/>
    <w:rsid w:val="58B81091"/>
    <w:rsid w:val="58BA7D8F"/>
    <w:rsid w:val="58BB44A1"/>
    <w:rsid w:val="58C6EAF5"/>
    <w:rsid w:val="58C9A1F9"/>
    <w:rsid w:val="58D3B268"/>
    <w:rsid w:val="58DCBEAA"/>
    <w:rsid w:val="58DF0B23"/>
    <w:rsid w:val="58F27E5D"/>
    <w:rsid w:val="58F4D8D2"/>
    <w:rsid w:val="590A93E2"/>
    <w:rsid w:val="59137C59"/>
    <w:rsid w:val="59158D93"/>
    <w:rsid w:val="591982E1"/>
    <w:rsid w:val="591D6302"/>
    <w:rsid w:val="59251E41"/>
    <w:rsid w:val="592C9602"/>
    <w:rsid w:val="5937CFFC"/>
    <w:rsid w:val="593918CF"/>
    <w:rsid w:val="593EE8D5"/>
    <w:rsid w:val="59411C04"/>
    <w:rsid w:val="594533F3"/>
    <w:rsid w:val="5946002A"/>
    <w:rsid w:val="5946390B"/>
    <w:rsid w:val="594B83C5"/>
    <w:rsid w:val="594D77A2"/>
    <w:rsid w:val="5959FB7B"/>
    <w:rsid w:val="595BE880"/>
    <w:rsid w:val="595C54D8"/>
    <w:rsid w:val="595D198D"/>
    <w:rsid w:val="595E9A95"/>
    <w:rsid w:val="5965CCC5"/>
    <w:rsid w:val="5967ED50"/>
    <w:rsid w:val="596EC03D"/>
    <w:rsid w:val="596F0CC2"/>
    <w:rsid w:val="59704602"/>
    <w:rsid w:val="59759018"/>
    <w:rsid w:val="59788FA7"/>
    <w:rsid w:val="598AA152"/>
    <w:rsid w:val="5990F9C1"/>
    <w:rsid w:val="5997D21E"/>
    <w:rsid w:val="5997E969"/>
    <w:rsid w:val="59AEC2CC"/>
    <w:rsid w:val="59B0AF3A"/>
    <w:rsid w:val="59B2A62B"/>
    <w:rsid w:val="59B313EA"/>
    <w:rsid w:val="59C5FF40"/>
    <w:rsid w:val="59C9529A"/>
    <w:rsid w:val="59D2697D"/>
    <w:rsid w:val="59D4D95E"/>
    <w:rsid w:val="59D99EE3"/>
    <w:rsid w:val="59E5DB0C"/>
    <w:rsid w:val="59EA224F"/>
    <w:rsid w:val="59FC92F7"/>
    <w:rsid w:val="5A0066C7"/>
    <w:rsid w:val="5A039267"/>
    <w:rsid w:val="5A06D894"/>
    <w:rsid w:val="5A0A7803"/>
    <w:rsid w:val="5A0C201C"/>
    <w:rsid w:val="5A11C64B"/>
    <w:rsid w:val="5A1BD3DC"/>
    <w:rsid w:val="5A1D9BA6"/>
    <w:rsid w:val="5A25FA8E"/>
    <w:rsid w:val="5A33EC98"/>
    <w:rsid w:val="5A3CE2FC"/>
    <w:rsid w:val="5A420976"/>
    <w:rsid w:val="5A4CD62D"/>
    <w:rsid w:val="5A4F9044"/>
    <w:rsid w:val="5A52999F"/>
    <w:rsid w:val="5A5FA5C7"/>
    <w:rsid w:val="5A61EAE1"/>
    <w:rsid w:val="5A6C332D"/>
    <w:rsid w:val="5A730D8F"/>
    <w:rsid w:val="5A75F171"/>
    <w:rsid w:val="5A7AB47C"/>
    <w:rsid w:val="5A7D8F85"/>
    <w:rsid w:val="5A83525B"/>
    <w:rsid w:val="5A94A2A4"/>
    <w:rsid w:val="5A98EC17"/>
    <w:rsid w:val="5A9CA1FF"/>
    <w:rsid w:val="5ABC729E"/>
    <w:rsid w:val="5ABF84D4"/>
    <w:rsid w:val="5ACB66A4"/>
    <w:rsid w:val="5ACD18CD"/>
    <w:rsid w:val="5ACDE48A"/>
    <w:rsid w:val="5AD25E6F"/>
    <w:rsid w:val="5AE9407E"/>
    <w:rsid w:val="5AEA0540"/>
    <w:rsid w:val="5AEE039B"/>
    <w:rsid w:val="5AF47AD8"/>
    <w:rsid w:val="5AF76B49"/>
    <w:rsid w:val="5AFB6884"/>
    <w:rsid w:val="5B0FAC09"/>
    <w:rsid w:val="5B101A1E"/>
    <w:rsid w:val="5B1CE0DA"/>
    <w:rsid w:val="5B21B617"/>
    <w:rsid w:val="5B252403"/>
    <w:rsid w:val="5B28FA03"/>
    <w:rsid w:val="5B2A29DA"/>
    <w:rsid w:val="5B308221"/>
    <w:rsid w:val="5B344863"/>
    <w:rsid w:val="5B439434"/>
    <w:rsid w:val="5B45F12C"/>
    <w:rsid w:val="5B49C8F6"/>
    <w:rsid w:val="5B66D5D6"/>
    <w:rsid w:val="5B6B74ED"/>
    <w:rsid w:val="5B76EC75"/>
    <w:rsid w:val="5B80A24A"/>
    <w:rsid w:val="5BBAA50A"/>
    <w:rsid w:val="5BBD3DC2"/>
    <w:rsid w:val="5BC4576E"/>
    <w:rsid w:val="5BC459AB"/>
    <w:rsid w:val="5BCE7D5A"/>
    <w:rsid w:val="5BDE183F"/>
    <w:rsid w:val="5BE189D7"/>
    <w:rsid w:val="5BF09B86"/>
    <w:rsid w:val="5BF62250"/>
    <w:rsid w:val="5BF8CB59"/>
    <w:rsid w:val="5BFD3C7E"/>
    <w:rsid w:val="5BFE6BEF"/>
    <w:rsid w:val="5C01D642"/>
    <w:rsid w:val="5C06F433"/>
    <w:rsid w:val="5C0D0787"/>
    <w:rsid w:val="5C1B6E25"/>
    <w:rsid w:val="5C1EACEE"/>
    <w:rsid w:val="5C239A80"/>
    <w:rsid w:val="5C2513C9"/>
    <w:rsid w:val="5C29C45E"/>
    <w:rsid w:val="5C2FB7A0"/>
    <w:rsid w:val="5C3152BE"/>
    <w:rsid w:val="5C325343"/>
    <w:rsid w:val="5C356845"/>
    <w:rsid w:val="5C396B60"/>
    <w:rsid w:val="5C4018F0"/>
    <w:rsid w:val="5C488216"/>
    <w:rsid w:val="5C4F33F3"/>
    <w:rsid w:val="5C585BFA"/>
    <w:rsid w:val="5C59EA01"/>
    <w:rsid w:val="5C5D9909"/>
    <w:rsid w:val="5C6EBD2D"/>
    <w:rsid w:val="5C6EE678"/>
    <w:rsid w:val="5C6F5728"/>
    <w:rsid w:val="5C741093"/>
    <w:rsid w:val="5C757044"/>
    <w:rsid w:val="5C770F63"/>
    <w:rsid w:val="5C88A51E"/>
    <w:rsid w:val="5C88F33E"/>
    <w:rsid w:val="5CA50440"/>
    <w:rsid w:val="5CB7384B"/>
    <w:rsid w:val="5CB975F8"/>
    <w:rsid w:val="5CD504C6"/>
    <w:rsid w:val="5CDD9A7C"/>
    <w:rsid w:val="5CDE50FA"/>
    <w:rsid w:val="5CE46038"/>
    <w:rsid w:val="5D05254D"/>
    <w:rsid w:val="5D05455F"/>
    <w:rsid w:val="5D0A7202"/>
    <w:rsid w:val="5D14C363"/>
    <w:rsid w:val="5D1F5130"/>
    <w:rsid w:val="5D20FD1C"/>
    <w:rsid w:val="5D234E2F"/>
    <w:rsid w:val="5D23B59D"/>
    <w:rsid w:val="5D23E7F3"/>
    <w:rsid w:val="5D2A5448"/>
    <w:rsid w:val="5D3F2826"/>
    <w:rsid w:val="5D3FDF5D"/>
    <w:rsid w:val="5D437CF7"/>
    <w:rsid w:val="5D5C704F"/>
    <w:rsid w:val="5D6762F0"/>
    <w:rsid w:val="5D75E1B8"/>
    <w:rsid w:val="5D776DDD"/>
    <w:rsid w:val="5D7CA9E6"/>
    <w:rsid w:val="5D87E1B0"/>
    <w:rsid w:val="5D8D849F"/>
    <w:rsid w:val="5D996626"/>
    <w:rsid w:val="5D9F6094"/>
    <w:rsid w:val="5DAA725F"/>
    <w:rsid w:val="5DAAE81B"/>
    <w:rsid w:val="5DAD3B27"/>
    <w:rsid w:val="5DB24DFA"/>
    <w:rsid w:val="5DB79AD7"/>
    <w:rsid w:val="5DBB39A8"/>
    <w:rsid w:val="5DBF2745"/>
    <w:rsid w:val="5DC1B8D2"/>
    <w:rsid w:val="5DC79062"/>
    <w:rsid w:val="5DC7FA8A"/>
    <w:rsid w:val="5DCE4750"/>
    <w:rsid w:val="5DE121B5"/>
    <w:rsid w:val="5DE6F4C9"/>
    <w:rsid w:val="5DF5617E"/>
    <w:rsid w:val="5DF6AE77"/>
    <w:rsid w:val="5DF7D076"/>
    <w:rsid w:val="5DF8DE29"/>
    <w:rsid w:val="5E1BB844"/>
    <w:rsid w:val="5E22654D"/>
    <w:rsid w:val="5E2598A6"/>
    <w:rsid w:val="5E2729FF"/>
    <w:rsid w:val="5E2E4A49"/>
    <w:rsid w:val="5E361340"/>
    <w:rsid w:val="5E466B81"/>
    <w:rsid w:val="5E4A6246"/>
    <w:rsid w:val="5E62679F"/>
    <w:rsid w:val="5E631990"/>
    <w:rsid w:val="5E64633E"/>
    <w:rsid w:val="5E6A1BB6"/>
    <w:rsid w:val="5E6C2474"/>
    <w:rsid w:val="5E8B45FE"/>
    <w:rsid w:val="5E8F9C51"/>
    <w:rsid w:val="5E947318"/>
    <w:rsid w:val="5E9CBDA7"/>
    <w:rsid w:val="5E9D5B70"/>
    <w:rsid w:val="5EA4879C"/>
    <w:rsid w:val="5EACF723"/>
    <w:rsid w:val="5EB3B629"/>
    <w:rsid w:val="5EBDED94"/>
    <w:rsid w:val="5EC6D03F"/>
    <w:rsid w:val="5EDEDA0B"/>
    <w:rsid w:val="5EE4C88A"/>
    <w:rsid w:val="5EEB8C4D"/>
    <w:rsid w:val="5EF41EC9"/>
    <w:rsid w:val="5EFB56A7"/>
    <w:rsid w:val="5EFC225C"/>
    <w:rsid w:val="5F030AD2"/>
    <w:rsid w:val="5F06E78D"/>
    <w:rsid w:val="5F0F5815"/>
    <w:rsid w:val="5F166373"/>
    <w:rsid w:val="5F18258E"/>
    <w:rsid w:val="5F28E237"/>
    <w:rsid w:val="5F2BF96C"/>
    <w:rsid w:val="5F3B2AE3"/>
    <w:rsid w:val="5F3EEDF6"/>
    <w:rsid w:val="5F4598DC"/>
    <w:rsid w:val="5F4B338A"/>
    <w:rsid w:val="5F4C85DC"/>
    <w:rsid w:val="5F507C20"/>
    <w:rsid w:val="5F55F5EF"/>
    <w:rsid w:val="5F572DEB"/>
    <w:rsid w:val="5F59E4FA"/>
    <w:rsid w:val="5F5B7D0C"/>
    <w:rsid w:val="5F5F14E2"/>
    <w:rsid w:val="5F644C3C"/>
    <w:rsid w:val="5F6F9B6C"/>
    <w:rsid w:val="5F701213"/>
    <w:rsid w:val="5F73E19C"/>
    <w:rsid w:val="5F783207"/>
    <w:rsid w:val="5F7E5759"/>
    <w:rsid w:val="5F81069F"/>
    <w:rsid w:val="5F8F10F9"/>
    <w:rsid w:val="5F91EF07"/>
    <w:rsid w:val="5F99043F"/>
    <w:rsid w:val="5FA1CD23"/>
    <w:rsid w:val="5FA54EDF"/>
    <w:rsid w:val="5FA57BD3"/>
    <w:rsid w:val="5FBF3824"/>
    <w:rsid w:val="5FCBFF48"/>
    <w:rsid w:val="5FD108C9"/>
    <w:rsid w:val="5FD410B8"/>
    <w:rsid w:val="5FDEA350"/>
    <w:rsid w:val="5FEE8B3B"/>
    <w:rsid w:val="600EDA06"/>
    <w:rsid w:val="60101D83"/>
    <w:rsid w:val="6012586C"/>
    <w:rsid w:val="6013DA65"/>
    <w:rsid w:val="601A8C3C"/>
    <w:rsid w:val="602DF97B"/>
    <w:rsid w:val="603CDA8F"/>
    <w:rsid w:val="6045CB91"/>
    <w:rsid w:val="604A977D"/>
    <w:rsid w:val="604BBD72"/>
    <w:rsid w:val="604CDDAE"/>
    <w:rsid w:val="6050AC63"/>
    <w:rsid w:val="605EC2B4"/>
    <w:rsid w:val="606A761A"/>
    <w:rsid w:val="6070A3FD"/>
    <w:rsid w:val="60721786"/>
    <w:rsid w:val="6072FF6F"/>
    <w:rsid w:val="60747EE8"/>
    <w:rsid w:val="607579A3"/>
    <w:rsid w:val="607585F5"/>
    <w:rsid w:val="607AAEA0"/>
    <w:rsid w:val="608CA421"/>
    <w:rsid w:val="60908A06"/>
    <w:rsid w:val="60A4260D"/>
    <w:rsid w:val="60AB8284"/>
    <w:rsid w:val="60AD54C7"/>
    <w:rsid w:val="60AEA65B"/>
    <w:rsid w:val="60B093A4"/>
    <w:rsid w:val="60B19CAB"/>
    <w:rsid w:val="60B33C47"/>
    <w:rsid w:val="60B395EA"/>
    <w:rsid w:val="60B3F923"/>
    <w:rsid w:val="60B50FD3"/>
    <w:rsid w:val="60C09E89"/>
    <w:rsid w:val="60C0FB02"/>
    <w:rsid w:val="60D00C4D"/>
    <w:rsid w:val="60D12CC0"/>
    <w:rsid w:val="60D3B25F"/>
    <w:rsid w:val="60D8FE30"/>
    <w:rsid w:val="60DC2E03"/>
    <w:rsid w:val="60E15C69"/>
    <w:rsid w:val="60E72ACC"/>
    <w:rsid w:val="60E9DCE4"/>
    <w:rsid w:val="60EC227E"/>
    <w:rsid w:val="60EE3B94"/>
    <w:rsid w:val="60FA0A5A"/>
    <w:rsid w:val="611217E0"/>
    <w:rsid w:val="6114BB01"/>
    <w:rsid w:val="611D6388"/>
    <w:rsid w:val="6126EC4E"/>
    <w:rsid w:val="6129816E"/>
    <w:rsid w:val="612A4864"/>
    <w:rsid w:val="612D1323"/>
    <w:rsid w:val="614017AD"/>
    <w:rsid w:val="614CF58C"/>
    <w:rsid w:val="614F09B5"/>
    <w:rsid w:val="615BEA8D"/>
    <w:rsid w:val="6160EBCD"/>
    <w:rsid w:val="6176AF74"/>
    <w:rsid w:val="61778012"/>
    <w:rsid w:val="6181CA64"/>
    <w:rsid w:val="6183BD0D"/>
    <w:rsid w:val="61868C4E"/>
    <w:rsid w:val="619D567F"/>
    <w:rsid w:val="61AAB973"/>
    <w:rsid w:val="61AB99FD"/>
    <w:rsid w:val="61AC0F60"/>
    <w:rsid w:val="61ACA898"/>
    <w:rsid w:val="61C20432"/>
    <w:rsid w:val="61C730C4"/>
    <w:rsid w:val="61CBF924"/>
    <w:rsid w:val="61D633CB"/>
    <w:rsid w:val="61D78EC0"/>
    <w:rsid w:val="61DAB5D2"/>
    <w:rsid w:val="61E3E3B3"/>
    <w:rsid w:val="61E3E723"/>
    <w:rsid w:val="61E5288C"/>
    <w:rsid w:val="61F6030D"/>
    <w:rsid w:val="61FAFBFF"/>
    <w:rsid w:val="61FB5BCA"/>
    <w:rsid w:val="620081C6"/>
    <w:rsid w:val="6208E508"/>
    <w:rsid w:val="621416EE"/>
    <w:rsid w:val="62225A98"/>
    <w:rsid w:val="6225AB03"/>
    <w:rsid w:val="622B6F57"/>
    <w:rsid w:val="622B929F"/>
    <w:rsid w:val="623285EA"/>
    <w:rsid w:val="6234ACF5"/>
    <w:rsid w:val="623884DB"/>
    <w:rsid w:val="623A4FCE"/>
    <w:rsid w:val="623C701A"/>
    <w:rsid w:val="623E2A03"/>
    <w:rsid w:val="623FB8C2"/>
    <w:rsid w:val="6248A77B"/>
    <w:rsid w:val="624D02D6"/>
    <w:rsid w:val="62546ED4"/>
    <w:rsid w:val="6254BC59"/>
    <w:rsid w:val="625B5484"/>
    <w:rsid w:val="62676226"/>
    <w:rsid w:val="626E1C34"/>
    <w:rsid w:val="627202D9"/>
    <w:rsid w:val="628424A1"/>
    <w:rsid w:val="6286B189"/>
    <w:rsid w:val="628FADB2"/>
    <w:rsid w:val="629155FF"/>
    <w:rsid w:val="62AA0FDB"/>
    <w:rsid w:val="62AAD0F3"/>
    <w:rsid w:val="62AF0733"/>
    <w:rsid w:val="62AF55AC"/>
    <w:rsid w:val="62BB2365"/>
    <w:rsid w:val="62D10D29"/>
    <w:rsid w:val="62D505D1"/>
    <w:rsid w:val="62DD70A9"/>
    <w:rsid w:val="62E5A158"/>
    <w:rsid w:val="62F31C96"/>
    <w:rsid w:val="62FBF188"/>
    <w:rsid w:val="6301430B"/>
    <w:rsid w:val="6315FC51"/>
    <w:rsid w:val="631F0B35"/>
    <w:rsid w:val="632BAB68"/>
    <w:rsid w:val="633577A5"/>
    <w:rsid w:val="6335A897"/>
    <w:rsid w:val="633C5C31"/>
    <w:rsid w:val="6347E365"/>
    <w:rsid w:val="6350F8AE"/>
    <w:rsid w:val="635266DD"/>
    <w:rsid w:val="6357116A"/>
    <w:rsid w:val="635BBC36"/>
    <w:rsid w:val="635F5613"/>
    <w:rsid w:val="6360BD93"/>
    <w:rsid w:val="63663687"/>
    <w:rsid w:val="6366B7C4"/>
    <w:rsid w:val="636C22E0"/>
    <w:rsid w:val="637ABA91"/>
    <w:rsid w:val="637D300F"/>
    <w:rsid w:val="637D90B6"/>
    <w:rsid w:val="6387F348"/>
    <w:rsid w:val="638D75FF"/>
    <w:rsid w:val="63A39699"/>
    <w:rsid w:val="63A8618E"/>
    <w:rsid w:val="63B14C69"/>
    <w:rsid w:val="63B900A8"/>
    <w:rsid w:val="63C6D573"/>
    <w:rsid w:val="63C8964D"/>
    <w:rsid w:val="63EA1DF8"/>
    <w:rsid w:val="63F3C29D"/>
    <w:rsid w:val="63F7CF97"/>
    <w:rsid w:val="64010481"/>
    <w:rsid w:val="640E50E0"/>
    <w:rsid w:val="641E4257"/>
    <w:rsid w:val="6422C1E1"/>
    <w:rsid w:val="6423AE97"/>
    <w:rsid w:val="64324249"/>
    <w:rsid w:val="643B82E1"/>
    <w:rsid w:val="64480199"/>
    <w:rsid w:val="644E77A0"/>
    <w:rsid w:val="645E1512"/>
    <w:rsid w:val="645EC5F0"/>
    <w:rsid w:val="645F0F3D"/>
    <w:rsid w:val="646063B5"/>
    <w:rsid w:val="646785FB"/>
    <w:rsid w:val="646888B2"/>
    <w:rsid w:val="6469B254"/>
    <w:rsid w:val="646F2275"/>
    <w:rsid w:val="6476B6A0"/>
    <w:rsid w:val="64783DD9"/>
    <w:rsid w:val="64823050"/>
    <w:rsid w:val="6485BCB6"/>
    <w:rsid w:val="6487357F"/>
    <w:rsid w:val="64891530"/>
    <w:rsid w:val="6489627D"/>
    <w:rsid w:val="648DB730"/>
    <w:rsid w:val="64B00A1E"/>
    <w:rsid w:val="64B41D4E"/>
    <w:rsid w:val="64BB497B"/>
    <w:rsid w:val="64BB92A6"/>
    <w:rsid w:val="64BE90C7"/>
    <w:rsid w:val="64E05ADE"/>
    <w:rsid w:val="64E18BEF"/>
    <w:rsid w:val="64E1DD9C"/>
    <w:rsid w:val="64F30A5E"/>
    <w:rsid w:val="650773A2"/>
    <w:rsid w:val="65103420"/>
    <w:rsid w:val="6526F1B2"/>
    <w:rsid w:val="652A0B1C"/>
    <w:rsid w:val="652C693E"/>
    <w:rsid w:val="652C7A20"/>
    <w:rsid w:val="652E15C6"/>
    <w:rsid w:val="65371AA0"/>
    <w:rsid w:val="653752D8"/>
    <w:rsid w:val="6538F8BE"/>
    <w:rsid w:val="654433E0"/>
    <w:rsid w:val="654D1DBE"/>
    <w:rsid w:val="654FD04A"/>
    <w:rsid w:val="65512C19"/>
    <w:rsid w:val="6555C0FC"/>
    <w:rsid w:val="655803B7"/>
    <w:rsid w:val="6558EB88"/>
    <w:rsid w:val="65663206"/>
    <w:rsid w:val="6568746E"/>
    <w:rsid w:val="656B4F47"/>
    <w:rsid w:val="65701DA8"/>
    <w:rsid w:val="6578F1ED"/>
    <w:rsid w:val="657C8C9F"/>
    <w:rsid w:val="657E1B8B"/>
    <w:rsid w:val="6586FAAB"/>
    <w:rsid w:val="658A0037"/>
    <w:rsid w:val="65974E78"/>
    <w:rsid w:val="65AC4F10"/>
    <w:rsid w:val="65AD946B"/>
    <w:rsid w:val="65B14269"/>
    <w:rsid w:val="65B5B21A"/>
    <w:rsid w:val="65B876F2"/>
    <w:rsid w:val="65C35FBF"/>
    <w:rsid w:val="65C4C193"/>
    <w:rsid w:val="65C55AF6"/>
    <w:rsid w:val="65CBF401"/>
    <w:rsid w:val="65EA9776"/>
    <w:rsid w:val="65EEFF07"/>
    <w:rsid w:val="65EF2C0F"/>
    <w:rsid w:val="65F16A22"/>
    <w:rsid w:val="65F73948"/>
    <w:rsid w:val="65FA0E82"/>
    <w:rsid w:val="6604C127"/>
    <w:rsid w:val="661F2BE3"/>
    <w:rsid w:val="66225596"/>
    <w:rsid w:val="66259AE3"/>
    <w:rsid w:val="663F5A60"/>
    <w:rsid w:val="66468B39"/>
    <w:rsid w:val="6648B0BD"/>
    <w:rsid w:val="66538608"/>
    <w:rsid w:val="6656094D"/>
    <w:rsid w:val="665B16FB"/>
    <w:rsid w:val="665C5D8D"/>
    <w:rsid w:val="665F4E25"/>
    <w:rsid w:val="66667D76"/>
    <w:rsid w:val="666E588E"/>
    <w:rsid w:val="6685898F"/>
    <w:rsid w:val="66930A65"/>
    <w:rsid w:val="6695D0C9"/>
    <w:rsid w:val="669D7487"/>
    <w:rsid w:val="66B0000F"/>
    <w:rsid w:val="66B62CBE"/>
    <w:rsid w:val="66B7F64D"/>
    <w:rsid w:val="66B801EB"/>
    <w:rsid w:val="66B9F8B9"/>
    <w:rsid w:val="66BD34ED"/>
    <w:rsid w:val="66C55D5F"/>
    <w:rsid w:val="66C8E211"/>
    <w:rsid w:val="66D7887C"/>
    <w:rsid w:val="66E00A4C"/>
    <w:rsid w:val="66EBF1A1"/>
    <w:rsid w:val="66F8C99C"/>
    <w:rsid w:val="67137849"/>
    <w:rsid w:val="671E36F6"/>
    <w:rsid w:val="672764A2"/>
    <w:rsid w:val="672ECD7A"/>
    <w:rsid w:val="6733ECC1"/>
    <w:rsid w:val="6735B12E"/>
    <w:rsid w:val="6738327E"/>
    <w:rsid w:val="67390F90"/>
    <w:rsid w:val="6742FFF4"/>
    <w:rsid w:val="674366C6"/>
    <w:rsid w:val="67496BF9"/>
    <w:rsid w:val="674E599E"/>
    <w:rsid w:val="6750A44E"/>
    <w:rsid w:val="676A5A7F"/>
    <w:rsid w:val="6776FE8C"/>
    <w:rsid w:val="67771778"/>
    <w:rsid w:val="677EBED8"/>
    <w:rsid w:val="6781FFCA"/>
    <w:rsid w:val="678CF943"/>
    <w:rsid w:val="67945ED1"/>
    <w:rsid w:val="679571DE"/>
    <w:rsid w:val="679BE428"/>
    <w:rsid w:val="67A6843A"/>
    <w:rsid w:val="67A71BA8"/>
    <w:rsid w:val="67AC3C2B"/>
    <w:rsid w:val="67B42FD3"/>
    <w:rsid w:val="67B489A0"/>
    <w:rsid w:val="67B9B07D"/>
    <w:rsid w:val="67BAC948"/>
    <w:rsid w:val="67BD4938"/>
    <w:rsid w:val="67C1B17D"/>
    <w:rsid w:val="67CA8AB0"/>
    <w:rsid w:val="67CABD6A"/>
    <w:rsid w:val="67CECFD5"/>
    <w:rsid w:val="67D222CC"/>
    <w:rsid w:val="67DCDF26"/>
    <w:rsid w:val="67DEFF4B"/>
    <w:rsid w:val="67E91E4D"/>
    <w:rsid w:val="67EB39EE"/>
    <w:rsid w:val="67EE86CB"/>
    <w:rsid w:val="67F2B7E8"/>
    <w:rsid w:val="67F38BBC"/>
    <w:rsid w:val="68024AA6"/>
    <w:rsid w:val="68060315"/>
    <w:rsid w:val="68067B80"/>
    <w:rsid w:val="680B2FD2"/>
    <w:rsid w:val="680E89EA"/>
    <w:rsid w:val="68226053"/>
    <w:rsid w:val="682AFD57"/>
    <w:rsid w:val="683A7E71"/>
    <w:rsid w:val="6842F825"/>
    <w:rsid w:val="684BC6E6"/>
    <w:rsid w:val="6857D056"/>
    <w:rsid w:val="685A7D6A"/>
    <w:rsid w:val="686944D1"/>
    <w:rsid w:val="6872E3AE"/>
    <w:rsid w:val="6876AF0B"/>
    <w:rsid w:val="6879FE5B"/>
    <w:rsid w:val="689F99F7"/>
    <w:rsid w:val="689FE7AC"/>
    <w:rsid w:val="68A021C6"/>
    <w:rsid w:val="68A9EB40"/>
    <w:rsid w:val="68B02919"/>
    <w:rsid w:val="68B89539"/>
    <w:rsid w:val="68C6AA7E"/>
    <w:rsid w:val="68C94364"/>
    <w:rsid w:val="68CFA6A6"/>
    <w:rsid w:val="68E999CC"/>
    <w:rsid w:val="68E9F3C6"/>
    <w:rsid w:val="68F01795"/>
    <w:rsid w:val="68F11790"/>
    <w:rsid w:val="68F8E293"/>
    <w:rsid w:val="6907A55D"/>
    <w:rsid w:val="69170C44"/>
    <w:rsid w:val="6923C815"/>
    <w:rsid w:val="692E8ECD"/>
    <w:rsid w:val="693404BB"/>
    <w:rsid w:val="6939DE4C"/>
    <w:rsid w:val="69416EE2"/>
    <w:rsid w:val="6952851F"/>
    <w:rsid w:val="69563EF1"/>
    <w:rsid w:val="695E8307"/>
    <w:rsid w:val="695F537E"/>
    <w:rsid w:val="6965E7B3"/>
    <w:rsid w:val="696677B0"/>
    <w:rsid w:val="6986E5EA"/>
    <w:rsid w:val="698B5DE9"/>
    <w:rsid w:val="6991CD88"/>
    <w:rsid w:val="699414B0"/>
    <w:rsid w:val="699C19D4"/>
    <w:rsid w:val="69AC7D8A"/>
    <w:rsid w:val="69BBC6D4"/>
    <w:rsid w:val="69C448C6"/>
    <w:rsid w:val="69C6F0AB"/>
    <w:rsid w:val="69D4EF4A"/>
    <w:rsid w:val="69DE9B3D"/>
    <w:rsid w:val="69E6F342"/>
    <w:rsid w:val="69E76CA8"/>
    <w:rsid w:val="69F84496"/>
    <w:rsid w:val="69F89022"/>
    <w:rsid w:val="69FA1086"/>
    <w:rsid w:val="69FE3DF3"/>
    <w:rsid w:val="6A025C82"/>
    <w:rsid w:val="6A085C73"/>
    <w:rsid w:val="6A098629"/>
    <w:rsid w:val="6A0BF50C"/>
    <w:rsid w:val="6A12B24D"/>
    <w:rsid w:val="6A51DF98"/>
    <w:rsid w:val="6A56B884"/>
    <w:rsid w:val="6A6F1BF7"/>
    <w:rsid w:val="6A7D9DE8"/>
    <w:rsid w:val="6A814F35"/>
    <w:rsid w:val="6A829E9B"/>
    <w:rsid w:val="6A8AC947"/>
    <w:rsid w:val="6A8C2C9C"/>
    <w:rsid w:val="6A98FFDB"/>
    <w:rsid w:val="6A9E014A"/>
    <w:rsid w:val="6AACBE2E"/>
    <w:rsid w:val="6AAE102F"/>
    <w:rsid w:val="6AB2716C"/>
    <w:rsid w:val="6AB7F6AA"/>
    <w:rsid w:val="6ABA7F67"/>
    <w:rsid w:val="6AD68053"/>
    <w:rsid w:val="6AD6B5C4"/>
    <w:rsid w:val="6ADC8A2E"/>
    <w:rsid w:val="6AE453FC"/>
    <w:rsid w:val="6AEA98B9"/>
    <w:rsid w:val="6AFC0653"/>
    <w:rsid w:val="6B017927"/>
    <w:rsid w:val="6B1934C6"/>
    <w:rsid w:val="6B1A4420"/>
    <w:rsid w:val="6B1BA918"/>
    <w:rsid w:val="6B1BF762"/>
    <w:rsid w:val="6B1E2D24"/>
    <w:rsid w:val="6B1E9EFA"/>
    <w:rsid w:val="6B22310F"/>
    <w:rsid w:val="6B2C0AAE"/>
    <w:rsid w:val="6B3E846C"/>
    <w:rsid w:val="6B54DF50"/>
    <w:rsid w:val="6B5783F4"/>
    <w:rsid w:val="6B586CCD"/>
    <w:rsid w:val="6B5D5A4D"/>
    <w:rsid w:val="6B70EA5F"/>
    <w:rsid w:val="6B760EE7"/>
    <w:rsid w:val="6B7B9163"/>
    <w:rsid w:val="6B7CD292"/>
    <w:rsid w:val="6B820FA2"/>
    <w:rsid w:val="6B83386F"/>
    <w:rsid w:val="6B8BC757"/>
    <w:rsid w:val="6BB0BAB2"/>
    <w:rsid w:val="6BBCFEC1"/>
    <w:rsid w:val="6BC47B72"/>
    <w:rsid w:val="6BCA0481"/>
    <w:rsid w:val="6BCF82C9"/>
    <w:rsid w:val="6BE1E5D5"/>
    <w:rsid w:val="6BE76378"/>
    <w:rsid w:val="6BF99F75"/>
    <w:rsid w:val="6C00DA6C"/>
    <w:rsid w:val="6C10B723"/>
    <w:rsid w:val="6C1FF297"/>
    <w:rsid w:val="6C2BA03E"/>
    <w:rsid w:val="6C31A5C2"/>
    <w:rsid w:val="6C323EFF"/>
    <w:rsid w:val="6C3460FC"/>
    <w:rsid w:val="6C39ED03"/>
    <w:rsid w:val="6C44FEFF"/>
    <w:rsid w:val="6C4E3A15"/>
    <w:rsid w:val="6C5179E5"/>
    <w:rsid w:val="6C53B366"/>
    <w:rsid w:val="6C54D753"/>
    <w:rsid w:val="6C5B1647"/>
    <w:rsid w:val="6C6743E0"/>
    <w:rsid w:val="6C7DB8B7"/>
    <w:rsid w:val="6C9BCA13"/>
    <w:rsid w:val="6C9D2D56"/>
    <w:rsid w:val="6CB4A884"/>
    <w:rsid w:val="6CB972DF"/>
    <w:rsid w:val="6CC623DA"/>
    <w:rsid w:val="6CC9D7FE"/>
    <w:rsid w:val="6CD4A732"/>
    <w:rsid w:val="6CD845A2"/>
    <w:rsid w:val="6CE04F6E"/>
    <w:rsid w:val="6CF3672A"/>
    <w:rsid w:val="6CFE5213"/>
    <w:rsid w:val="6D202169"/>
    <w:rsid w:val="6D20A2B6"/>
    <w:rsid w:val="6D2D953B"/>
    <w:rsid w:val="6D3558FA"/>
    <w:rsid w:val="6D37A7D5"/>
    <w:rsid w:val="6D38AD39"/>
    <w:rsid w:val="6D3F3B22"/>
    <w:rsid w:val="6D4AB6FB"/>
    <w:rsid w:val="6D4B3172"/>
    <w:rsid w:val="6D501C7D"/>
    <w:rsid w:val="6D550AB6"/>
    <w:rsid w:val="6D565233"/>
    <w:rsid w:val="6D56A162"/>
    <w:rsid w:val="6D5A32B6"/>
    <w:rsid w:val="6D5C762F"/>
    <w:rsid w:val="6D6882B0"/>
    <w:rsid w:val="6D6C4D17"/>
    <w:rsid w:val="6D6CBA72"/>
    <w:rsid w:val="6D73D57D"/>
    <w:rsid w:val="6D7CDAA0"/>
    <w:rsid w:val="6D8C3466"/>
    <w:rsid w:val="6D93087A"/>
    <w:rsid w:val="6D960FC3"/>
    <w:rsid w:val="6D9620F4"/>
    <w:rsid w:val="6D986310"/>
    <w:rsid w:val="6DA6A741"/>
    <w:rsid w:val="6DAC6E2E"/>
    <w:rsid w:val="6DAD02FF"/>
    <w:rsid w:val="6DB42DA2"/>
    <w:rsid w:val="6DB95A6B"/>
    <w:rsid w:val="6DBB0B01"/>
    <w:rsid w:val="6DBD0242"/>
    <w:rsid w:val="6DC41741"/>
    <w:rsid w:val="6DC43603"/>
    <w:rsid w:val="6DD205E4"/>
    <w:rsid w:val="6DE1F1A8"/>
    <w:rsid w:val="6DF24214"/>
    <w:rsid w:val="6DF2D303"/>
    <w:rsid w:val="6DF502D3"/>
    <w:rsid w:val="6E03E21B"/>
    <w:rsid w:val="6E04B552"/>
    <w:rsid w:val="6E10A25B"/>
    <w:rsid w:val="6E10E8C8"/>
    <w:rsid w:val="6E1A9AB5"/>
    <w:rsid w:val="6E1C9C24"/>
    <w:rsid w:val="6E207938"/>
    <w:rsid w:val="6E2260FB"/>
    <w:rsid w:val="6E2B5906"/>
    <w:rsid w:val="6E30B01E"/>
    <w:rsid w:val="6E34D12E"/>
    <w:rsid w:val="6E3EF4A4"/>
    <w:rsid w:val="6E441ADE"/>
    <w:rsid w:val="6E4502C1"/>
    <w:rsid w:val="6E4E90DA"/>
    <w:rsid w:val="6E592D86"/>
    <w:rsid w:val="6E6BCA86"/>
    <w:rsid w:val="6E6BFFBC"/>
    <w:rsid w:val="6E761217"/>
    <w:rsid w:val="6E7950C4"/>
    <w:rsid w:val="6E8020C5"/>
    <w:rsid w:val="6E829CE7"/>
    <w:rsid w:val="6E837FAA"/>
    <w:rsid w:val="6E90E665"/>
    <w:rsid w:val="6E94094D"/>
    <w:rsid w:val="6E960C90"/>
    <w:rsid w:val="6E980902"/>
    <w:rsid w:val="6E992DAB"/>
    <w:rsid w:val="6EAB09FD"/>
    <w:rsid w:val="6EB218EF"/>
    <w:rsid w:val="6EB61886"/>
    <w:rsid w:val="6EBE53D8"/>
    <w:rsid w:val="6EC17767"/>
    <w:rsid w:val="6EC25922"/>
    <w:rsid w:val="6EDDABF6"/>
    <w:rsid w:val="6EDF02FE"/>
    <w:rsid w:val="6EEA3D5D"/>
    <w:rsid w:val="6EF1D9F6"/>
    <w:rsid w:val="6F030EB5"/>
    <w:rsid w:val="6F07C003"/>
    <w:rsid w:val="6F0ED5F9"/>
    <w:rsid w:val="6F0F0A8B"/>
    <w:rsid w:val="6F1EB728"/>
    <w:rsid w:val="6F25F545"/>
    <w:rsid w:val="6F2BA285"/>
    <w:rsid w:val="6F3E0B64"/>
    <w:rsid w:val="6F4BA9A9"/>
    <w:rsid w:val="6F4D0E48"/>
    <w:rsid w:val="6F4D7C30"/>
    <w:rsid w:val="6F51A33F"/>
    <w:rsid w:val="6F560B7D"/>
    <w:rsid w:val="6F58E211"/>
    <w:rsid w:val="6F59FD8E"/>
    <w:rsid w:val="6F67A333"/>
    <w:rsid w:val="6F71CE72"/>
    <w:rsid w:val="6F81E3E4"/>
    <w:rsid w:val="6F94D515"/>
    <w:rsid w:val="6F95B70A"/>
    <w:rsid w:val="6FA04A02"/>
    <w:rsid w:val="6FA81600"/>
    <w:rsid w:val="6FA8B745"/>
    <w:rsid w:val="6FB10AFB"/>
    <w:rsid w:val="6FB8573A"/>
    <w:rsid w:val="6FBD3E76"/>
    <w:rsid w:val="6FC8CAB1"/>
    <w:rsid w:val="6FCF2AA7"/>
    <w:rsid w:val="6FD36D57"/>
    <w:rsid w:val="6FDDC0A9"/>
    <w:rsid w:val="6FDEFED9"/>
    <w:rsid w:val="6FE0769F"/>
    <w:rsid w:val="6FE40882"/>
    <w:rsid w:val="6FEC51AF"/>
    <w:rsid w:val="6FED4CBA"/>
    <w:rsid w:val="6FF7EE8E"/>
    <w:rsid w:val="6FFA3B20"/>
    <w:rsid w:val="7007BFFD"/>
    <w:rsid w:val="700ED513"/>
    <w:rsid w:val="700F4F35"/>
    <w:rsid w:val="7015B7E9"/>
    <w:rsid w:val="70166EBF"/>
    <w:rsid w:val="7024CA5B"/>
    <w:rsid w:val="7027C0A1"/>
    <w:rsid w:val="7029C0DD"/>
    <w:rsid w:val="702E5F22"/>
    <w:rsid w:val="7035C4CA"/>
    <w:rsid w:val="703F2A10"/>
    <w:rsid w:val="703FE4EF"/>
    <w:rsid w:val="704099BB"/>
    <w:rsid w:val="7042A571"/>
    <w:rsid w:val="7045B3EB"/>
    <w:rsid w:val="705E5A9F"/>
    <w:rsid w:val="70684F87"/>
    <w:rsid w:val="70753064"/>
    <w:rsid w:val="707B2AE0"/>
    <w:rsid w:val="708C7B45"/>
    <w:rsid w:val="7095485C"/>
    <w:rsid w:val="709587B9"/>
    <w:rsid w:val="709DD705"/>
    <w:rsid w:val="70A2B9B6"/>
    <w:rsid w:val="70B92984"/>
    <w:rsid w:val="70C066C9"/>
    <w:rsid w:val="70C8370C"/>
    <w:rsid w:val="70CBF471"/>
    <w:rsid w:val="70D2A837"/>
    <w:rsid w:val="70D30689"/>
    <w:rsid w:val="70D5D2C6"/>
    <w:rsid w:val="70DD3AD2"/>
    <w:rsid w:val="70DFF64C"/>
    <w:rsid w:val="70F43190"/>
    <w:rsid w:val="70FBD7D7"/>
    <w:rsid w:val="70FC0C7B"/>
    <w:rsid w:val="70FDEB3E"/>
    <w:rsid w:val="7106B3CE"/>
    <w:rsid w:val="710CB6B6"/>
    <w:rsid w:val="7113C4BE"/>
    <w:rsid w:val="7118CC2F"/>
    <w:rsid w:val="71197EE4"/>
    <w:rsid w:val="712339CC"/>
    <w:rsid w:val="71293B4A"/>
    <w:rsid w:val="71431A88"/>
    <w:rsid w:val="714373EE"/>
    <w:rsid w:val="7145AF25"/>
    <w:rsid w:val="714C877F"/>
    <w:rsid w:val="71508BB7"/>
    <w:rsid w:val="7153B46D"/>
    <w:rsid w:val="7155DCE3"/>
    <w:rsid w:val="7160F4FD"/>
    <w:rsid w:val="71694CBA"/>
    <w:rsid w:val="7174D78A"/>
    <w:rsid w:val="7178D086"/>
    <w:rsid w:val="717949D0"/>
    <w:rsid w:val="717CEC61"/>
    <w:rsid w:val="71846643"/>
    <w:rsid w:val="71861FDD"/>
    <w:rsid w:val="7186C69D"/>
    <w:rsid w:val="718E83A0"/>
    <w:rsid w:val="719483DF"/>
    <w:rsid w:val="719A4D78"/>
    <w:rsid w:val="719E7E07"/>
    <w:rsid w:val="71A30973"/>
    <w:rsid w:val="71AC5EF5"/>
    <w:rsid w:val="71AD9966"/>
    <w:rsid w:val="71AF73E7"/>
    <w:rsid w:val="71C52B99"/>
    <w:rsid w:val="71CA2D04"/>
    <w:rsid w:val="71D7C121"/>
    <w:rsid w:val="71DDB997"/>
    <w:rsid w:val="71F7B458"/>
    <w:rsid w:val="71FA830E"/>
    <w:rsid w:val="7201C9C4"/>
    <w:rsid w:val="720535BF"/>
    <w:rsid w:val="720B71AB"/>
    <w:rsid w:val="721CF609"/>
    <w:rsid w:val="72219FD2"/>
    <w:rsid w:val="72228AB5"/>
    <w:rsid w:val="72248957"/>
    <w:rsid w:val="722E6DFC"/>
    <w:rsid w:val="722FD91D"/>
    <w:rsid w:val="72354F96"/>
    <w:rsid w:val="7245437A"/>
    <w:rsid w:val="7247CBA7"/>
    <w:rsid w:val="7247D436"/>
    <w:rsid w:val="7248E870"/>
    <w:rsid w:val="7250AC5E"/>
    <w:rsid w:val="725AA3DA"/>
    <w:rsid w:val="72660F98"/>
    <w:rsid w:val="726A67BB"/>
    <w:rsid w:val="726F6251"/>
    <w:rsid w:val="72771539"/>
    <w:rsid w:val="72840AA2"/>
    <w:rsid w:val="728D88C4"/>
    <w:rsid w:val="728DE1AB"/>
    <w:rsid w:val="728E8B8D"/>
    <w:rsid w:val="7294B18C"/>
    <w:rsid w:val="72993695"/>
    <w:rsid w:val="72A033E7"/>
    <w:rsid w:val="72C2549E"/>
    <w:rsid w:val="72C452CD"/>
    <w:rsid w:val="72CC30AB"/>
    <w:rsid w:val="72D26E92"/>
    <w:rsid w:val="72D776E7"/>
    <w:rsid w:val="72E88545"/>
    <w:rsid w:val="72FD2094"/>
    <w:rsid w:val="72FD4491"/>
    <w:rsid w:val="7303DF99"/>
    <w:rsid w:val="730851EE"/>
    <w:rsid w:val="730D817E"/>
    <w:rsid w:val="7311BA00"/>
    <w:rsid w:val="7318EAC2"/>
    <w:rsid w:val="73295F7E"/>
    <w:rsid w:val="734FBEC6"/>
    <w:rsid w:val="7358343D"/>
    <w:rsid w:val="735B46E7"/>
    <w:rsid w:val="735DEC94"/>
    <w:rsid w:val="736034D4"/>
    <w:rsid w:val="737648E0"/>
    <w:rsid w:val="737CED08"/>
    <w:rsid w:val="73825DD2"/>
    <w:rsid w:val="7390DB5F"/>
    <w:rsid w:val="73975BC7"/>
    <w:rsid w:val="73A26B51"/>
    <w:rsid w:val="73B5C0FB"/>
    <w:rsid w:val="73B87655"/>
    <w:rsid w:val="73B9AD32"/>
    <w:rsid w:val="73BB2E56"/>
    <w:rsid w:val="73C009ED"/>
    <w:rsid w:val="73CA6622"/>
    <w:rsid w:val="73D6EBC0"/>
    <w:rsid w:val="73DF0D78"/>
    <w:rsid w:val="73E6C404"/>
    <w:rsid w:val="73FA569C"/>
    <w:rsid w:val="73FAEA27"/>
    <w:rsid w:val="7401FD40"/>
    <w:rsid w:val="7409BF6F"/>
    <w:rsid w:val="740FE3F6"/>
    <w:rsid w:val="74117814"/>
    <w:rsid w:val="7418962B"/>
    <w:rsid w:val="7424DF4E"/>
    <w:rsid w:val="74390982"/>
    <w:rsid w:val="7457FA6E"/>
    <w:rsid w:val="745C5F60"/>
    <w:rsid w:val="74600A8F"/>
    <w:rsid w:val="746306E0"/>
    <w:rsid w:val="746A9D66"/>
    <w:rsid w:val="7471FEC5"/>
    <w:rsid w:val="74749155"/>
    <w:rsid w:val="7474F935"/>
    <w:rsid w:val="747973EA"/>
    <w:rsid w:val="747B841A"/>
    <w:rsid w:val="74827A9C"/>
    <w:rsid w:val="748470AB"/>
    <w:rsid w:val="7487760F"/>
    <w:rsid w:val="74A2D70C"/>
    <w:rsid w:val="74A6DE65"/>
    <w:rsid w:val="74ABD9BB"/>
    <w:rsid w:val="74B3E594"/>
    <w:rsid w:val="74B43B1B"/>
    <w:rsid w:val="74BA9DAC"/>
    <w:rsid w:val="74C3586B"/>
    <w:rsid w:val="74C366D3"/>
    <w:rsid w:val="74D220FB"/>
    <w:rsid w:val="74D7538F"/>
    <w:rsid w:val="74DC7CFB"/>
    <w:rsid w:val="74F78289"/>
    <w:rsid w:val="750420C6"/>
    <w:rsid w:val="7519D4F8"/>
    <w:rsid w:val="75236B1D"/>
    <w:rsid w:val="752EC13D"/>
    <w:rsid w:val="75383C86"/>
    <w:rsid w:val="7540D756"/>
    <w:rsid w:val="754990FE"/>
    <w:rsid w:val="75524324"/>
    <w:rsid w:val="7556EE02"/>
    <w:rsid w:val="7561085A"/>
    <w:rsid w:val="7567B141"/>
    <w:rsid w:val="756CEF35"/>
    <w:rsid w:val="75716302"/>
    <w:rsid w:val="75747BE6"/>
    <w:rsid w:val="7575BC3F"/>
    <w:rsid w:val="75801E64"/>
    <w:rsid w:val="759D5CEC"/>
    <w:rsid w:val="75AA4D04"/>
    <w:rsid w:val="75AE6DEF"/>
    <w:rsid w:val="75B7EA94"/>
    <w:rsid w:val="75BADADF"/>
    <w:rsid w:val="75C4F0C3"/>
    <w:rsid w:val="75CB5374"/>
    <w:rsid w:val="75D19AB1"/>
    <w:rsid w:val="75D32E31"/>
    <w:rsid w:val="75DB55E2"/>
    <w:rsid w:val="75E2F156"/>
    <w:rsid w:val="75EC8E65"/>
    <w:rsid w:val="75EE1363"/>
    <w:rsid w:val="75F7A230"/>
    <w:rsid w:val="75FCBB75"/>
    <w:rsid w:val="75FFE475"/>
    <w:rsid w:val="7604F7FC"/>
    <w:rsid w:val="760515E6"/>
    <w:rsid w:val="76057DF1"/>
    <w:rsid w:val="760A6EF4"/>
    <w:rsid w:val="760DE8CE"/>
    <w:rsid w:val="76252532"/>
    <w:rsid w:val="7632E68E"/>
    <w:rsid w:val="76342113"/>
    <w:rsid w:val="763E89FE"/>
    <w:rsid w:val="764666F7"/>
    <w:rsid w:val="764D5A4C"/>
    <w:rsid w:val="7652DC5B"/>
    <w:rsid w:val="7664A8B6"/>
    <w:rsid w:val="766FA742"/>
    <w:rsid w:val="767597A1"/>
    <w:rsid w:val="76759A6D"/>
    <w:rsid w:val="7681B267"/>
    <w:rsid w:val="7689440F"/>
    <w:rsid w:val="768D065E"/>
    <w:rsid w:val="7697AA47"/>
    <w:rsid w:val="76A4F14C"/>
    <w:rsid w:val="76A50C42"/>
    <w:rsid w:val="76A85BB8"/>
    <w:rsid w:val="76AFB334"/>
    <w:rsid w:val="76B0F48B"/>
    <w:rsid w:val="76B81B95"/>
    <w:rsid w:val="76BF9C29"/>
    <w:rsid w:val="76C4212A"/>
    <w:rsid w:val="76C49E20"/>
    <w:rsid w:val="76CC6EBE"/>
    <w:rsid w:val="76CF09E6"/>
    <w:rsid w:val="76D2E9B8"/>
    <w:rsid w:val="76D50317"/>
    <w:rsid w:val="76ED42CF"/>
    <w:rsid w:val="76FCCA8B"/>
    <w:rsid w:val="76FF84E3"/>
    <w:rsid w:val="77013696"/>
    <w:rsid w:val="7703CF23"/>
    <w:rsid w:val="770DCAE8"/>
    <w:rsid w:val="77234802"/>
    <w:rsid w:val="7723F64B"/>
    <w:rsid w:val="77357151"/>
    <w:rsid w:val="7738C288"/>
    <w:rsid w:val="77531670"/>
    <w:rsid w:val="775A0696"/>
    <w:rsid w:val="775C5CCA"/>
    <w:rsid w:val="77777B61"/>
    <w:rsid w:val="7781E54F"/>
    <w:rsid w:val="778AEE3E"/>
    <w:rsid w:val="7799D5D8"/>
    <w:rsid w:val="779BA332"/>
    <w:rsid w:val="77A4D953"/>
    <w:rsid w:val="77BC9A47"/>
    <w:rsid w:val="77D70986"/>
    <w:rsid w:val="77D88867"/>
    <w:rsid w:val="77D983FF"/>
    <w:rsid w:val="77DECC8F"/>
    <w:rsid w:val="77DF6D9E"/>
    <w:rsid w:val="77E3B9A3"/>
    <w:rsid w:val="77E6014D"/>
    <w:rsid w:val="77EBDA94"/>
    <w:rsid w:val="77F1DA26"/>
    <w:rsid w:val="78061B70"/>
    <w:rsid w:val="7806930C"/>
    <w:rsid w:val="7809F3E9"/>
    <w:rsid w:val="780CDBAE"/>
    <w:rsid w:val="780DC726"/>
    <w:rsid w:val="7810A912"/>
    <w:rsid w:val="7810D0F3"/>
    <w:rsid w:val="78116DA9"/>
    <w:rsid w:val="7824F203"/>
    <w:rsid w:val="782D8682"/>
    <w:rsid w:val="783B3663"/>
    <w:rsid w:val="78444897"/>
    <w:rsid w:val="78545320"/>
    <w:rsid w:val="78662641"/>
    <w:rsid w:val="786E97C2"/>
    <w:rsid w:val="786F5673"/>
    <w:rsid w:val="78704A90"/>
    <w:rsid w:val="7877BC74"/>
    <w:rsid w:val="787F31D5"/>
    <w:rsid w:val="78873F35"/>
    <w:rsid w:val="7888C7F9"/>
    <w:rsid w:val="7898789F"/>
    <w:rsid w:val="789AD8D3"/>
    <w:rsid w:val="789B8F95"/>
    <w:rsid w:val="78A0DA39"/>
    <w:rsid w:val="78A1808C"/>
    <w:rsid w:val="78AEC1C5"/>
    <w:rsid w:val="78BA9865"/>
    <w:rsid w:val="78BE4B7C"/>
    <w:rsid w:val="78CE891D"/>
    <w:rsid w:val="78D1D85F"/>
    <w:rsid w:val="78D91950"/>
    <w:rsid w:val="78DCB6AD"/>
    <w:rsid w:val="78E2B704"/>
    <w:rsid w:val="78E87B73"/>
    <w:rsid w:val="78F5FBED"/>
    <w:rsid w:val="78FCB4CE"/>
    <w:rsid w:val="791C1D61"/>
    <w:rsid w:val="79255D09"/>
    <w:rsid w:val="79339E8B"/>
    <w:rsid w:val="7948E7E9"/>
    <w:rsid w:val="794A218A"/>
    <w:rsid w:val="795206C4"/>
    <w:rsid w:val="7956491C"/>
    <w:rsid w:val="7956A9DB"/>
    <w:rsid w:val="795FA271"/>
    <w:rsid w:val="79758AED"/>
    <w:rsid w:val="797EC87B"/>
    <w:rsid w:val="797F667D"/>
    <w:rsid w:val="7982D6E1"/>
    <w:rsid w:val="7984AD05"/>
    <w:rsid w:val="79983F6B"/>
    <w:rsid w:val="799B32E8"/>
    <w:rsid w:val="79A2F442"/>
    <w:rsid w:val="79ABF709"/>
    <w:rsid w:val="79C2632A"/>
    <w:rsid w:val="79CDDFDD"/>
    <w:rsid w:val="79DA1083"/>
    <w:rsid w:val="79DF7375"/>
    <w:rsid w:val="79E3B781"/>
    <w:rsid w:val="79ECD0E4"/>
    <w:rsid w:val="79FA490D"/>
    <w:rsid w:val="79FB26A9"/>
    <w:rsid w:val="79FEDF5F"/>
    <w:rsid w:val="7A0C022F"/>
    <w:rsid w:val="7A0F3492"/>
    <w:rsid w:val="7A1EA370"/>
    <w:rsid w:val="7A279F8B"/>
    <w:rsid w:val="7A2C734D"/>
    <w:rsid w:val="7A2E4AB6"/>
    <w:rsid w:val="7A3665B1"/>
    <w:rsid w:val="7A3798C9"/>
    <w:rsid w:val="7A3B0319"/>
    <w:rsid w:val="7A3F8183"/>
    <w:rsid w:val="7A483E64"/>
    <w:rsid w:val="7A54278D"/>
    <w:rsid w:val="7A570B80"/>
    <w:rsid w:val="7A6CBDC8"/>
    <w:rsid w:val="7A765D43"/>
    <w:rsid w:val="7A781DDB"/>
    <w:rsid w:val="7A935B32"/>
    <w:rsid w:val="7A97F982"/>
    <w:rsid w:val="7A982454"/>
    <w:rsid w:val="7A9BC403"/>
    <w:rsid w:val="7A9CD9B0"/>
    <w:rsid w:val="7A9DF81C"/>
    <w:rsid w:val="7AB14DDE"/>
    <w:rsid w:val="7AB7BF4B"/>
    <w:rsid w:val="7AD28D5A"/>
    <w:rsid w:val="7ADBA0AE"/>
    <w:rsid w:val="7ADED096"/>
    <w:rsid w:val="7ADF7D03"/>
    <w:rsid w:val="7AE0A061"/>
    <w:rsid w:val="7AE13A9B"/>
    <w:rsid w:val="7AE439BF"/>
    <w:rsid w:val="7AF29A86"/>
    <w:rsid w:val="7AF8FA2B"/>
    <w:rsid w:val="7AFD04AE"/>
    <w:rsid w:val="7B0BF64D"/>
    <w:rsid w:val="7B20F001"/>
    <w:rsid w:val="7B26E7C9"/>
    <w:rsid w:val="7B2F5EEA"/>
    <w:rsid w:val="7B320E5C"/>
    <w:rsid w:val="7B377F90"/>
    <w:rsid w:val="7B37A2B0"/>
    <w:rsid w:val="7B5338EC"/>
    <w:rsid w:val="7B557794"/>
    <w:rsid w:val="7B5A10DA"/>
    <w:rsid w:val="7B5D76C4"/>
    <w:rsid w:val="7B613B9C"/>
    <w:rsid w:val="7B621D61"/>
    <w:rsid w:val="7B656370"/>
    <w:rsid w:val="7B6BC97A"/>
    <w:rsid w:val="7B6BCB29"/>
    <w:rsid w:val="7B6C3771"/>
    <w:rsid w:val="7B6C7E18"/>
    <w:rsid w:val="7B75C831"/>
    <w:rsid w:val="7B91A50C"/>
    <w:rsid w:val="7B987F56"/>
    <w:rsid w:val="7B9BDDF4"/>
    <w:rsid w:val="7BA619C9"/>
    <w:rsid w:val="7BA73D14"/>
    <w:rsid w:val="7BA90655"/>
    <w:rsid w:val="7BAC7614"/>
    <w:rsid w:val="7BB0AD88"/>
    <w:rsid w:val="7BC2B28B"/>
    <w:rsid w:val="7BC40862"/>
    <w:rsid w:val="7BD1AA1C"/>
    <w:rsid w:val="7BE38BBF"/>
    <w:rsid w:val="7BEB74CB"/>
    <w:rsid w:val="7BEFDE07"/>
    <w:rsid w:val="7BF98375"/>
    <w:rsid w:val="7C005C93"/>
    <w:rsid w:val="7C06F41E"/>
    <w:rsid w:val="7C1174D3"/>
    <w:rsid w:val="7C14F745"/>
    <w:rsid w:val="7C28B32B"/>
    <w:rsid w:val="7C336039"/>
    <w:rsid w:val="7C33FF99"/>
    <w:rsid w:val="7C39DD1D"/>
    <w:rsid w:val="7C3B73E9"/>
    <w:rsid w:val="7C5522D0"/>
    <w:rsid w:val="7C580E99"/>
    <w:rsid w:val="7C5D1B84"/>
    <w:rsid w:val="7C5D5355"/>
    <w:rsid w:val="7C61429D"/>
    <w:rsid w:val="7C64644E"/>
    <w:rsid w:val="7C666502"/>
    <w:rsid w:val="7C6B8723"/>
    <w:rsid w:val="7C6E1406"/>
    <w:rsid w:val="7C70AE63"/>
    <w:rsid w:val="7C74D2CC"/>
    <w:rsid w:val="7C7C258C"/>
    <w:rsid w:val="7C8CEB16"/>
    <w:rsid w:val="7C928DA7"/>
    <w:rsid w:val="7C94AC23"/>
    <w:rsid w:val="7C9F2958"/>
    <w:rsid w:val="7CC68F40"/>
    <w:rsid w:val="7CC997AC"/>
    <w:rsid w:val="7CCB9617"/>
    <w:rsid w:val="7CCCD025"/>
    <w:rsid w:val="7CD80874"/>
    <w:rsid w:val="7CDEFACD"/>
    <w:rsid w:val="7CE08703"/>
    <w:rsid w:val="7CE182A9"/>
    <w:rsid w:val="7CE67F42"/>
    <w:rsid w:val="7CEA38BE"/>
    <w:rsid w:val="7CEAF929"/>
    <w:rsid w:val="7CEC206C"/>
    <w:rsid w:val="7CEEA4C3"/>
    <w:rsid w:val="7CF4B211"/>
    <w:rsid w:val="7CFA60E8"/>
    <w:rsid w:val="7CFC7420"/>
    <w:rsid w:val="7CFCF1CB"/>
    <w:rsid w:val="7D09D471"/>
    <w:rsid w:val="7D146775"/>
    <w:rsid w:val="7D53A5F6"/>
    <w:rsid w:val="7D546368"/>
    <w:rsid w:val="7D5880D5"/>
    <w:rsid w:val="7D7B8227"/>
    <w:rsid w:val="7D91267A"/>
    <w:rsid w:val="7D97F597"/>
    <w:rsid w:val="7DA1054D"/>
    <w:rsid w:val="7DAD2C40"/>
    <w:rsid w:val="7DB9B960"/>
    <w:rsid w:val="7DBEE3EA"/>
    <w:rsid w:val="7DC6BDC1"/>
    <w:rsid w:val="7DCE8699"/>
    <w:rsid w:val="7DCEC026"/>
    <w:rsid w:val="7DD879ED"/>
    <w:rsid w:val="7DE5DEE8"/>
    <w:rsid w:val="7DF12941"/>
    <w:rsid w:val="7DF7416E"/>
    <w:rsid w:val="7DF7BB25"/>
    <w:rsid w:val="7DF9AD2E"/>
    <w:rsid w:val="7E1AAC13"/>
    <w:rsid w:val="7E1B88CB"/>
    <w:rsid w:val="7E38C7A4"/>
    <w:rsid w:val="7E3998FC"/>
    <w:rsid w:val="7E3B9500"/>
    <w:rsid w:val="7E3F212E"/>
    <w:rsid w:val="7E4084C8"/>
    <w:rsid w:val="7E532D5F"/>
    <w:rsid w:val="7E5746DE"/>
    <w:rsid w:val="7E5C91EE"/>
    <w:rsid w:val="7E82CD6F"/>
    <w:rsid w:val="7EA7A68A"/>
    <w:rsid w:val="7EA8132C"/>
    <w:rsid w:val="7EB58D19"/>
    <w:rsid w:val="7EB9CE85"/>
    <w:rsid w:val="7EBB92A6"/>
    <w:rsid w:val="7EBE3100"/>
    <w:rsid w:val="7EC1AA11"/>
    <w:rsid w:val="7EC43391"/>
    <w:rsid w:val="7EC61C96"/>
    <w:rsid w:val="7ED0A228"/>
    <w:rsid w:val="7EDBF1CC"/>
    <w:rsid w:val="7EF0464D"/>
    <w:rsid w:val="7EF800A2"/>
    <w:rsid w:val="7F060CA9"/>
    <w:rsid w:val="7F0AE995"/>
    <w:rsid w:val="7F14C333"/>
    <w:rsid w:val="7F2D39AF"/>
    <w:rsid w:val="7F448BCD"/>
    <w:rsid w:val="7F484BC3"/>
    <w:rsid w:val="7F4AEAAD"/>
    <w:rsid w:val="7F4E9DFE"/>
    <w:rsid w:val="7F539196"/>
    <w:rsid w:val="7F579710"/>
    <w:rsid w:val="7F5CA950"/>
    <w:rsid w:val="7F5D12A9"/>
    <w:rsid w:val="7F6075C4"/>
    <w:rsid w:val="7F6819E1"/>
    <w:rsid w:val="7F6DCCDD"/>
    <w:rsid w:val="7F6EC80D"/>
    <w:rsid w:val="7F842D66"/>
    <w:rsid w:val="7F86B5F2"/>
    <w:rsid w:val="7F86EE40"/>
    <w:rsid w:val="7F873548"/>
    <w:rsid w:val="7F8F408D"/>
    <w:rsid w:val="7F8F906C"/>
    <w:rsid w:val="7FA2868B"/>
    <w:rsid w:val="7FA5FA7E"/>
    <w:rsid w:val="7FA8EBE1"/>
    <w:rsid w:val="7FAA2576"/>
    <w:rsid w:val="7FAF94D4"/>
    <w:rsid w:val="7FC5C659"/>
    <w:rsid w:val="7FC76473"/>
    <w:rsid w:val="7FCDF0A7"/>
    <w:rsid w:val="7FD40886"/>
    <w:rsid w:val="7FD6F9D0"/>
    <w:rsid w:val="7FD89685"/>
    <w:rsid w:val="7FD912A6"/>
    <w:rsid w:val="7FD9E5F4"/>
    <w:rsid w:val="7FDE2EB8"/>
    <w:rsid w:val="7FE27D87"/>
    <w:rsid w:val="7FEF4E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78F9"/>
  <w15:chartTrackingRefBased/>
  <w15:docId w15:val="{8FC8187A-5D38-4841-B453-F046E753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i/>
        <w:kern w:val="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431"/>
    <w:pPr>
      <w:overflowPunct w:val="0"/>
      <w:autoSpaceDE w:val="0"/>
      <w:autoSpaceDN w:val="0"/>
      <w:adjustRightInd w:val="0"/>
      <w:spacing w:before="120"/>
      <w:ind w:firstLine="288"/>
      <w:textAlignment w:val="baseline"/>
    </w:pPr>
    <w:rPr>
      <w:i w:val="0"/>
      <w:iCs/>
      <w:sz w:val="22"/>
    </w:rPr>
  </w:style>
  <w:style w:type="paragraph" w:styleId="Heading1">
    <w:name w:val="heading 1"/>
    <w:basedOn w:val="Normal"/>
    <w:next w:val="Normal"/>
    <w:link w:val="Heading1Char"/>
    <w:autoRedefine/>
    <w:uiPriority w:val="9"/>
    <w:qFormat/>
    <w:rsid w:val="004C2431"/>
    <w:pPr>
      <w:keepNext/>
      <w:keepLines/>
      <w:spacing w:before="0"/>
      <w:ind w:firstLine="0"/>
      <w:contextualSpacing/>
      <w:outlineLvl w:val="0"/>
    </w:pPr>
    <w:rPr>
      <w:rFonts w:ascii="Calibri" w:eastAsiaTheme="majorEastAsia" w:hAnsi="Calibri" w:cs="Calibri"/>
      <w:b/>
      <w:iCs w:val="0"/>
      <w:sz w:val="28"/>
      <w:szCs w:val="22"/>
      <w:shd w:val="clear" w:color="auto" w:fill="FFFFFF"/>
    </w:rPr>
  </w:style>
  <w:style w:type="paragraph" w:styleId="Heading2">
    <w:name w:val="heading 2"/>
    <w:basedOn w:val="Normal"/>
    <w:next w:val="Normal"/>
    <w:link w:val="Heading2Char"/>
    <w:autoRedefine/>
    <w:uiPriority w:val="9"/>
    <w:unhideWhenUsed/>
    <w:qFormat/>
    <w:rsid w:val="00984F9C"/>
    <w:pPr>
      <w:keepNext/>
      <w:keepLines/>
      <w:spacing w:before="0"/>
      <w:ind w:firstLine="0"/>
      <w:outlineLvl w:val="1"/>
    </w:pPr>
    <w:rPr>
      <w:rFonts w:eastAsiaTheme="majorEastAsia" w:cstheme="majorBidi"/>
      <w:b/>
      <w:iCs w:val="0"/>
      <w:szCs w:val="26"/>
    </w:rPr>
  </w:style>
  <w:style w:type="paragraph" w:styleId="Heading3">
    <w:name w:val="heading 3"/>
    <w:basedOn w:val="Normal"/>
    <w:next w:val="Normal"/>
    <w:link w:val="Heading3Char"/>
    <w:autoRedefine/>
    <w:uiPriority w:val="9"/>
    <w:unhideWhenUsed/>
    <w:qFormat/>
    <w:rsid w:val="00BA241E"/>
    <w:pPr>
      <w:keepNext/>
      <w:keepLines/>
      <w:spacing w:before="160"/>
      <w:ind w:firstLine="0"/>
      <w:outlineLvl w:val="2"/>
    </w:pPr>
    <w:rPr>
      <w:rFonts w:eastAsiaTheme="majorEastAsia" w:cstheme="majorBidi"/>
      <w:i/>
      <w:iCs w:val="0"/>
    </w:rPr>
  </w:style>
  <w:style w:type="paragraph" w:styleId="Heading4">
    <w:name w:val="heading 4"/>
    <w:basedOn w:val="Normal"/>
    <w:next w:val="Normal"/>
    <w:link w:val="Heading4Char"/>
    <w:autoRedefine/>
    <w:uiPriority w:val="9"/>
    <w:semiHidden/>
    <w:unhideWhenUsed/>
    <w:qFormat/>
    <w:rsid w:val="008C08EE"/>
    <w:pPr>
      <w:keepNext/>
      <w:keepLines/>
      <w:spacing w:before="40"/>
      <w:outlineLvl w:val="3"/>
    </w:pPr>
    <w:rPr>
      <w:rFonts w:eastAsiaTheme="majorEastAsia" w:cstheme="majorBidi"/>
      <w:i/>
    </w:rPr>
  </w:style>
  <w:style w:type="paragraph" w:styleId="Heading5">
    <w:name w:val="heading 5"/>
    <w:basedOn w:val="Normal"/>
    <w:next w:val="Normal"/>
    <w:link w:val="Heading5Char"/>
    <w:uiPriority w:val="9"/>
    <w:semiHidden/>
    <w:unhideWhenUsed/>
    <w:qFormat/>
    <w:rsid w:val="004847B7"/>
    <w:pPr>
      <w:keepNext/>
      <w:keepLines/>
      <w:spacing w:before="80" w:after="40"/>
      <w:outlineLvl w:val="4"/>
    </w:pPr>
    <w:rPr>
      <w:rFonts w:asciiTheme="minorHAnsi" w:eastAsiaTheme="majorEastAsia" w:hAnsiTheme="minorHAnsi" w:cstheme="majorBidi"/>
      <w:iCs w:val="0"/>
      <w:color w:val="0F4761" w:themeColor="accent1" w:themeShade="BF"/>
    </w:rPr>
  </w:style>
  <w:style w:type="paragraph" w:styleId="Heading6">
    <w:name w:val="heading 6"/>
    <w:basedOn w:val="Normal"/>
    <w:next w:val="Normal"/>
    <w:link w:val="Heading6Char"/>
    <w:uiPriority w:val="9"/>
    <w:semiHidden/>
    <w:unhideWhenUsed/>
    <w:qFormat/>
    <w:rsid w:val="004847B7"/>
    <w:pPr>
      <w:keepNext/>
      <w:keepLines/>
      <w:spacing w:before="40"/>
      <w:outlineLvl w:val="5"/>
    </w:pPr>
    <w:rPr>
      <w:rFonts w:asciiTheme="minorHAnsi" w:eastAsiaTheme="majorEastAsia" w:hAnsiTheme="minorHAnsi" w:cstheme="majorBidi"/>
      <w:i/>
      <w:color w:val="595959" w:themeColor="text1" w:themeTint="A6"/>
    </w:rPr>
  </w:style>
  <w:style w:type="paragraph" w:styleId="Heading7">
    <w:name w:val="heading 7"/>
    <w:basedOn w:val="Normal"/>
    <w:next w:val="Normal"/>
    <w:link w:val="Heading7Char"/>
    <w:uiPriority w:val="9"/>
    <w:semiHidden/>
    <w:unhideWhenUsed/>
    <w:qFormat/>
    <w:rsid w:val="004847B7"/>
    <w:pPr>
      <w:keepNext/>
      <w:keepLines/>
      <w:spacing w:before="40"/>
      <w:outlineLvl w:val="6"/>
    </w:pPr>
    <w:rPr>
      <w:rFonts w:asciiTheme="minorHAnsi" w:eastAsiaTheme="majorEastAsia" w:hAnsiTheme="minorHAnsi" w:cstheme="majorBidi"/>
      <w:iCs w:val="0"/>
      <w:color w:val="595959" w:themeColor="text1" w:themeTint="A6"/>
    </w:rPr>
  </w:style>
  <w:style w:type="paragraph" w:styleId="Heading8">
    <w:name w:val="heading 8"/>
    <w:basedOn w:val="Normal"/>
    <w:next w:val="Normal"/>
    <w:link w:val="Heading8Char"/>
    <w:uiPriority w:val="9"/>
    <w:semiHidden/>
    <w:unhideWhenUsed/>
    <w:qFormat/>
    <w:rsid w:val="004847B7"/>
    <w:pPr>
      <w:keepNext/>
      <w:keepLines/>
      <w:spacing w:before="0"/>
      <w:outlineLvl w:val="7"/>
    </w:pPr>
    <w:rPr>
      <w:rFonts w:asciiTheme="minorHAnsi" w:eastAsiaTheme="majorEastAsia" w:hAnsiTheme="minorHAnsi" w:cstheme="majorBidi"/>
      <w:i/>
      <w:color w:val="272727" w:themeColor="text1" w:themeTint="D8"/>
    </w:rPr>
  </w:style>
  <w:style w:type="paragraph" w:styleId="Heading9">
    <w:name w:val="heading 9"/>
    <w:basedOn w:val="Normal"/>
    <w:next w:val="Normal"/>
    <w:link w:val="Heading9Char"/>
    <w:uiPriority w:val="9"/>
    <w:semiHidden/>
    <w:unhideWhenUsed/>
    <w:qFormat/>
    <w:rsid w:val="004847B7"/>
    <w:pPr>
      <w:keepNext/>
      <w:keepLines/>
      <w:spacing w:before="0"/>
      <w:outlineLvl w:val="8"/>
    </w:pPr>
    <w:rPr>
      <w:rFonts w:asciiTheme="minorHAnsi" w:eastAsiaTheme="majorEastAsia" w:hAnsiTheme="minorHAnsi" w:cstheme="majorBidi"/>
      <w:iCs w:val="0"/>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1">
    <w:name w:val="Caption1"/>
    <w:basedOn w:val="Caption"/>
    <w:autoRedefine/>
    <w:qFormat/>
    <w:rsid w:val="004C2431"/>
    <w:pPr>
      <w:spacing w:after="0"/>
      <w:ind w:firstLine="0"/>
    </w:pPr>
    <w:rPr>
      <w:b/>
      <w:i w:val="0"/>
      <w:sz w:val="20"/>
    </w:rPr>
  </w:style>
  <w:style w:type="paragraph" w:styleId="Caption">
    <w:name w:val="caption"/>
    <w:basedOn w:val="Normal"/>
    <w:next w:val="Normal"/>
    <w:uiPriority w:val="35"/>
    <w:semiHidden/>
    <w:unhideWhenUsed/>
    <w:qFormat/>
    <w:rsid w:val="008F0C0D"/>
    <w:pPr>
      <w:spacing w:after="200"/>
    </w:pPr>
    <w:rPr>
      <w:i/>
      <w:color w:val="0E2841" w:themeColor="text2"/>
      <w:sz w:val="18"/>
      <w:szCs w:val="18"/>
    </w:rPr>
  </w:style>
  <w:style w:type="paragraph" w:styleId="TOC1">
    <w:name w:val="toc 1"/>
    <w:basedOn w:val="Normal"/>
    <w:next w:val="Normal"/>
    <w:autoRedefine/>
    <w:uiPriority w:val="39"/>
    <w:unhideWhenUsed/>
    <w:qFormat/>
    <w:rsid w:val="000C39A8"/>
    <w:rPr>
      <w:rFonts w:asciiTheme="minorHAnsi" w:hAnsiTheme="minorHAnsi"/>
      <w:b/>
      <w:bCs/>
      <w:i/>
      <w:iCs w:val="0"/>
      <w:sz w:val="24"/>
    </w:rPr>
  </w:style>
  <w:style w:type="paragraph" w:styleId="TOC2">
    <w:name w:val="toc 2"/>
    <w:basedOn w:val="Normal"/>
    <w:next w:val="Normal"/>
    <w:autoRedefine/>
    <w:uiPriority w:val="39"/>
    <w:unhideWhenUsed/>
    <w:qFormat/>
    <w:rsid w:val="000C39A8"/>
    <w:pPr>
      <w:ind w:left="220"/>
    </w:pPr>
    <w:rPr>
      <w:rFonts w:asciiTheme="minorHAnsi" w:hAnsiTheme="minorHAnsi"/>
      <w:b/>
      <w:bCs/>
      <w:szCs w:val="22"/>
    </w:rPr>
  </w:style>
  <w:style w:type="character" w:customStyle="1" w:styleId="Heading3Char">
    <w:name w:val="Heading 3 Char"/>
    <w:basedOn w:val="DefaultParagraphFont"/>
    <w:link w:val="Heading3"/>
    <w:uiPriority w:val="9"/>
    <w:rsid w:val="00640848"/>
    <w:rPr>
      <w:rFonts w:eastAsiaTheme="majorEastAsia" w:cstheme="majorBidi"/>
      <w:sz w:val="22"/>
    </w:rPr>
  </w:style>
  <w:style w:type="character" w:customStyle="1" w:styleId="Heading1Char">
    <w:name w:val="Heading 1 Char"/>
    <w:basedOn w:val="DefaultParagraphFont"/>
    <w:link w:val="Heading1"/>
    <w:uiPriority w:val="9"/>
    <w:rsid w:val="00640848"/>
    <w:rPr>
      <w:rFonts w:ascii="Calibri" w:eastAsiaTheme="majorEastAsia" w:hAnsi="Calibri" w:cs="Calibri"/>
      <w:b/>
      <w:i w:val="0"/>
      <w:sz w:val="28"/>
      <w:szCs w:val="22"/>
    </w:rPr>
  </w:style>
  <w:style w:type="character" w:customStyle="1" w:styleId="Heading2Char">
    <w:name w:val="Heading 2 Char"/>
    <w:basedOn w:val="DefaultParagraphFont"/>
    <w:link w:val="Heading2"/>
    <w:uiPriority w:val="9"/>
    <w:rsid w:val="00640848"/>
    <w:rPr>
      <w:rFonts w:eastAsiaTheme="majorEastAsia" w:cstheme="majorBidi"/>
      <w:b/>
      <w:i w:val="0"/>
      <w:sz w:val="22"/>
      <w:szCs w:val="26"/>
    </w:rPr>
  </w:style>
  <w:style w:type="character" w:customStyle="1" w:styleId="Heading4Char">
    <w:name w:val="Heading 4 Char"/>
    <w:basedOn w:val="DefaultParagraphFont"/>
    <w:link w:val="Heading4"/>
    <w:uiPriority w:val="9"/>
    <w:semiHidden/>
    <w:rsid w:val="008C08EE"/>
    <w:rPr>
      <w:rFonts w:eastAsiaTheme="majorEastAsia" w:cstheme="majorBidi"/>
      <w:iCs/>
      <w:sz w:val="22"/>
    </w:rPr>
  </w:style>
  <w:style w:type="character" w:customStyle="1" w:styleId="Heading5Char">
    <w:name w:val="Heading 5 Char"/>
    <w:basedOn w:val="DefaultParagraphFont"/>
    <w:link w:val="Heading5"/>
    <w:uiPriority w:val="9"/>
    <w:semiHidden/>
    <w:rsid w:val="004847B7"/>
    <w:rPr>
      <w:rFonts w:asciiTheme="minorHAnsi" w:eastAsiaTheme="majorEastAsia" w:hAnsiTheme="minorHAnsi" w:cstheme="majorBidi"/>
      <w:i w:val="0"/>
      <w:color w:val="0F4761" w:themeColor="accent1" w:themeShade="BF"/>
      <w:sz w:val="22"/>
    </w:rPr>
  </w:style>
  <w:style w:type="character" w:customStyle="1" w:styleId="Heading6Char">
    <w:name w:val="Heading 6 Char"/>
    <w:basedOn w:val="DefaultParagraphFont"/>
    <w:link w:val="Heading6"/>
    <w:uiPriority w:val="9"/>
    <w:semiHidden/>
    <w:rsid w:val="004847B7"/>
    <w:rPr>
      <w:rFonts w:asciiTheme="minorHAnsi" w:eastAsiaTheme="majorEastAsia" w:hAnsiTheme="minorHAnsi" w:cstheme="majorBidi"/>
      <w:iCs/>
      <w:color w:val="595959" w:themeColor="text1" w:themeTint="A6"/>
      <w:sz w:val="22"/>
    </w:rPr>
  </w:style>
  <w:style w:type="character" w:customStyle="1" w:styleId="Heading7Char">
    <w:name w:val="Heading 7 Char"/>
    <w:basedOn w:val="DefaultParagraphFont"/>
    <w:link w:val="Heading7"/>
    <w:uiPriority w:val="9"/>
    <w:semiHidden/>
    <w:rsid w:val="004847B7"/>
    <w:rPr>
      <w:rFonts w:asciiTheme="minorHAnsi" w:eastAsiaTheme="majorEastAsia" w:hAnsiTheme="minorHAnsi" w:cstheme="majorBidi"/>
      <w:i w:val="0"/>
      <w:color w:val="595959" w:themeColor="text1" w:themeTint="A6"/>
      <w:sz w:val="22"/>
    </w:rPr>
  </w:style>
  <w:style w:type="character" w:customStyle="1" w:styleId="Heading8Char">
    <w:name w:val="Heading 8 Char"/>
    <w:basedOn w:val="DefaultParagraphFont"/>
    <w:link w:val="Heading8"/>
    <w:uiPriority w:val="9"/>
    <w:semiHidden/>
    <w:rsid w:val="004847B7"/>
    <w:rPr>
      <w:rFonts w:asciiTheme="minorHAnsi" w:eastAsiaTheme="majorEastAsia" w:hAnsiTheme="minorHAnsi" w:cstheme="majorBidi"/>
      <w:iCs/>
      <w:color w:val="272727" w:themeColor="text1" w:themeTint="D8"/>
      <w:sz w:val="22"/>
    </w:rPr>
  </w:style>
  <w:style w:type="character" w:customStyle="1" w:styleId="Heading9Char">
    <w:name w:val="Heading 9 Char"/>
    <w:basedOn w:val="DefaultParagraphFont"/>
    <w:link w:val="Heading9"/>
    <w:uiPriority w:val="9"/>
    <w:semiHidden/>
    <w:rsid w:val="004847B7"/>
    <w:rPr>
      <w:rFonts w:asciiTheme="minorHAnsi" w:eastAsiaTheme="majorEastAsia" w:hAnsiTheme="minorHAnsi" w:cstheme="majorBidi"/>
      <w:i w:val="0"/>
      <w:color w:val="272727" w:themeColor="text1" w:themeTint="D8"/>
      <w:sz w:val="22"/>
    </w:rPr>
  </w:style>
  <w:style w:type="paragraph" w:styleId="Title">
    <w:name w:val="Title"/>
    <w:basedOn w:val="Normal"/>
    <w:next w:val="Normal"/>
    <w:link w:val="TitleChar"/>
    <w:autoRedefine/>
    <w:uiPriority w:val="10"/>
    <w:qFormat/>
    <w:rsid w:val="004C2431"/>
    <w:pPr>
      <w:spacing w:after="200"/>
      <w:ind w:firstLine="0"/>
      <w:contextualSpacing/>
    </w:pPr>
    <w:rPr>
      <w:rFonts w:eastAsiaTheme="majorEastAsia" w:cstheme="majorBidi"/>
      <w:b/>
      <w:spacing w:val="-10"/>
      <w:kern w:val="28"/>
      <w:sz w:val="40"/>
      <w:szCs w:val="32"/>
    </w:rPr>
  </w:style>
  <w:style w:type="character" w:customStyle="1" w:styleId="TitleChar">
    <w:name w:val="Title Char"/>
    <w:basedOn w:val="DefaultParagraphFont"/>
    <w:link w:val="Title"/>
    <w:uiPriority w:val="10"/>
    <w:rsid w:val="00FA3C87"/>
    <w:rPr>
      <w:rFonts w:eastAsiaTheme="majorEastAsia" w:cstheme="majorBidi"/>
      <w:b/>
      <w:i w:val="0"/>
      <w:iCs/>
      <w:spacing w:val="-10"/>
      <w:kern w:val="28"/>
      <w:sz w:val="40"/>
      <w:szCs w:val="32"/>
    </w:rPr>
  </w:style>
  <w:style w:type="paragraph" w:styleId="Subtitle">
    <w:name w:val="Subtitle"/>
    <w:basedOn w:val="Normal"/>
    <w:next w:val="Normal"/>
    <w:link w:val="SubtitleChar"/>
    <w:autoRedefine/>
    <w:uiPriority w:val="11"/>
    <w:qFormat/>
    <w:rsid w:val="00AE7353"/>
    <w:pPr>
      <w:numPr>
        <w:ilvl w:val="1"/>
      </w:numPr>
      <w:spacing w:after="160"/>
      <w:pPrChange w:id="0" w:author="Pranav Kulkarni" w:date="2025-09-04T13:56:00Z">
        <w:pPr>
          <w:numPr>
            <w:ilvl w:val="1"/>
          </w:numPr>
          <w:overflowPunct w:val="0"/>
          <w:autoSpaceDE w:val="0"/>
          <w:autoSpaceDN w:val="0"/>
          <w:adjustRightInd w:val="0"/>
          <w:spacing w:before="120" w:after="160"/>
          <w:ind w:firstLine="288"/>
          <w:textAlignment w:val="baseline"/>
        </w:pPr>
      </w:pPrChange>
    </w:pPr>
    <w:rPr>
      <w:rFonts w:eastAsiaTheme="majorEastAsia" w:cs="Times New Roman (Headings CS)"/>
      <w:b/>
      <w:iCs w:val="0"/>
      <w:color w:val="000000" w:themeColor="text1"/>
      <w:sz w:val="28"/>
      <w:szCs w:val="28"/>
      <w:rPrChange w:id="0" w:author="Pranav Kulkarni" w:date="2025-09-04T13:56:00Z">
        <w:rPr>
          <w:rFonts w:ascii="Arial" w:eastAsiaTheme="majorEastAsia" w:hAnsi="Arial" w:cs="Times New Roman (Headings CS)"/>
          <w:b/>
          <w:color w:val="000000" w:themeColor="text1"/>
          <w:kern w:val="2"/>
          <w:sz w:val="28"/>
          <w:szCs w:val="28"/>
          <w:lang w:val="en-US" w:eastAsia="en-US" w:bidi="ar-SA"/>
          <w14:ligatures w14:val="standardContextual"/>
        </w:rPr>
      </w:rPrChange>
    </w:rPr>
  </w:style>
  <w:style w:type="character" w:customStyle="1" w:styleId="SubtitleChar">
    <w:name w:val="Subtitle Char"/>
    <w:basedOn w:val="DefaultParagraphFont"/>
    <w:link w:val="Subtitle"/>
    <w:uiPriority w:val="11"/>
    <w:rsid w:val="00AE7353"/>
    <w:rPr>
      <w:rFonts w:eastAsiaTheme="majorEastAsia" w:cs="Times New Roman (Headings CS)"/>
      <w:b/>
      <w:i w:val="0"/>
      <w:color w:val="000000" w:themeColor="text1"/>
      <w:sz w:val="28"/>
      <w:szCs w:val="28"/>
    </w:rPr>
  </w:style>
  <w:style w:type="paragraph" w:styleId="Quote">
    <w:name w:val="Quote"/>
    <w:basedOn w:val="Normal"/>
    <w:next w:val="Normal"/>
    <w:link w:val="QuoteChar"/>
    <w:uiPriority w:val="29"/>
    <w:qFormat/>
    <w:rsid w:val="004847B7"/>
    <w:pPr>
      <w:spacing w:before="160" w:after="160"/>
      <w:jc w:val="center"/>
    </w:pPr>
    <w:rPr>
      <w:i/>
      <w:color w:val="404040" w:themeColor="text1" w:themeTint="BF"/>
    </w:rPr>
  </w:style>
  <w:style w:type="character" w:customStyle="1" w:styleId="QuoteChar">
    <w:name w:val="Quote Char"/>
    <w:basedOn w:val="DefaultParagraphFont"/>
    <w:link w:val="Quote"/>
    <w:uiPriority w:val="29"/>
    <w:rsid w:val="004847B7"/>
    <w:rPr>
      <w:iCs/>
      <w:color w:val="404040" w:themeColor="text1" w:themeTint="BF"/>
      <w:sz w:val="22"/>
    </w:rPr>
  </w:style>
  <w:style w:type="paragraph" w:styleId="ListParagraph">
    <w:name w:val="List Paragraph"/>
    <w:basedOn w:val="Normal"/>
    <w:uiPriority w:val="34"/>
    <w:qFormat/>
    <w:rsid w:val="004847B7"/>
    <w:pPr>
      <w:ind w:left="720"/>
      <w:contextualSpacing/>
    </w:pPr>
    <w:rPr>
      <w:iCs w:val="0"/>
    </w:rPr>
  </w:style>
  <w:style w:type="character" w:styleId="IntenseEmphasis">
    <w:name w:val="Intense Emphasis"/>
    <w:basedOn w:val="DefaultParagraphFont"/>
    <w:uiPriority w:val="21"/>
    <w:qFormat/>
    <w:rsid w:val="004847B7"/>
    <w:rPr>
      <w:i w:val="0"/>
      <w:iCs/>
      <w:color w:val="0F4761" w:themeColor="accent1" w:themeShade="BF"/>
    </w:rPr>
  </w:style>
  <w:style w:type="paragraph" w:styleId="IntenseQuote">
    <w:name w:val="Intense Quote"/>
    <w:basedOn w:val="Normal"/>
    <w:next w:val="Normal"/>
    <w:link w:val="IntenseQuoteChar"/>
    <w:uiPriority w:val="30"/>
    <w:qFormat/>
    <w:rsid w:val="004847B7"/>
    <w:pPr>
      <w:pBdr>
        <w:top w:val="single" w:sz="4" w:space="10" w:color="0F4761" w:themeColor="accent1" w:themeShade="BF"/>
        <w:bottom w:val="single" w:sz="4" w:space="10" w:color="0F4761" w:themeColor="accent1" w:themeShade="BF"/>
      </w:pBdr>
      <w:spacing w:before="360" w:after="360"/>
      <w:ind w:left="864" w:right="864"/>
      <w:jc w:val="center"/>
    </w:pPr>
    <w:rPr>
      <w:i/>
      <w:color w:val="0F4761" w:themeColor="accent1" w:themeShade="BF"/>
    </w:rPr>
  </w:style>
  <w:style w:type="character" w:customStyle="1" w:styleId="IntenseQuoteChar">
    <w:name w:val="Intense Quote Char"/>
    <w:basedOn w:val="DefaultParagraphFont"/>
    <w:link w:val="IntenseQuote"/>
    <w:uiPriority w:val="30"/>
    <w:rsid w:val="004847B7"/>
    <w:rPr>
      <w:iCs/>
      <w:color w:val="0F4761" w:themeColor="accent1" w:themeShade="BF"/>
      <w:sz w:val="22"/>
    </w:rPr>
  </w:style>
  <w:style w:type="character" w:styleId="IntenseReference">
    <w:name w:val="Intense Reference"/>
    <w:basedOn w:val="DefaultParagraphFont"/>
    <w:uiPriority w:val="32"/>
    <w:qFormat/>
    <w:rsid w:val="004847B7"/>
    <w:rPr>
      <w:b/>
      <w:bCs/>
      <w:smallCaps/>
      <w:color w:val="0F4761" w:themeColor="accent1" w:themeShade="BF"/>
      <w:spacing w:val="5"/>
    </w:rPr>
  </w:style>
  <w:style w:type="paragraph" w:styleId="CommentText">
    <w:name w:val="annotation text"/>
    <w:basedOn w:val="Normal"/>
    <w:link w:val="CommentTextChar"/>
    <w:uiPriority w:val="99"/>
    <w:unhideWhenUsed/>
    <w:rsid w:val="004847B7"/>
    <w:rPr>
      <w:sz w:val="20"/>
      <w:szCs w:val="20"/>
    </w:rPr>
  </w:style>
  <w:style w:type="character" w:customStyle="1" w:styleId="CommentTextChar">
    <w:name w:val="Comment Text Char"/>
    <w:basedOn w:val="DefaultParagraphFont"/>
    <w:link w:val="CommentText"/>
    <w:uiPriority w:val="99"/>
    <w:rsid w:val="004847B7"/>
    <w:rPr>
      <w:i w:val="0"/>
      <w:iCs/>
      <w:szCs w:val="20"/>
    </w:rPr>
  </w:style>
  <w:style w:type="character" w:styleId="CommentReference">
    <w:name w:val="annotation reference"/>
    <w:basedOn w:val="DefaultParagraphFont"/>
    <w:uiPriority w:val="99"/>
    <w:semiHidden/>
    <w:unhideWhenUsed/>
    <w:rsid w:val="004847B7"/>
    <w:rPr>
      <w:sz w:val="16"/>
      <w:szCs w:val="16"/>
    </w:rPr>
  </w:style>
  <w:style w:type="character" w:styleId="LineNumber">
    <w:name w:val="line number"/>
    <w:basedOn w:val="DefaultParagraphFont"/>
    <w:uiPriority w:val="99"/>
    <w:semiHidden/>
    <w:unhideWhenUsed/>
    <w:rsid w:val="003E7332"/>
  </w:style>
  <w:style w:type="paragraph" w:styleId="Bibliography">
    <w:name w:val="Bibliography"/>
    <w:basedOn w:val="Normal"/>
    <w:next w:val="Normal"/>
    <w:uiPriority w:val="37"/>
    <w:unhideWhenUsed/>
    <w:rsid w:val="0021642B"/>
    <w:pPr>
      <w:tabs>
        <w:tab w:val="left" w:pos="380"/>
      </w:tabs>
      <w:spacing w:line="480" w:lineRule="auto"/>
      <w:ind w:left="384" w:hanging="384"/>
    </w:pPr>
  </w:style>
  <w:style w:type="paragraph" w:styleId="CommentSubject">
    <w:name w:val="annotation subject"/>
    <w:basedOn w:val="CommentText"/>
    <w:next w:val="CommentText"/>
    <w:link w:val="CommentSubjectChar"/>
    <w:uiPriority w:val="99"/>
    <w:semiHidden/>
    <w:unhideWhenUsed/>
    <w:rsid w:val="00F91BB4"/>
    <w:rPr>
      <w:b/>
      <w:bCs/>
    </w:rPr>
  </w:style>
  <w:style w:type="character" w:customStyle="1" w:styleId="CommentSubjectChar">
    <w:name w:val="Comment Subject Char"/>
    <w:basedOn w:val="CommentTextChar"/>
    <w:link w:val="CommentSubject"/>
    <w:uiPriority w:val="99"/>
    <w:semiHidden/>
    <w:rsid w:val="00F91BB4"/>
    <w:rPr>
      <w:b/>
      <w:bCs/>
      <w:i w:val="0"/>
      <w:iCs/>
      <w:szCs w:val="20"/>
    </w:rPr>
  </w:style>
  <w:style w:type="character" w:styleId="PlaceholderText">
    <w:name w:val="Placeholder Text"/>
    <w:basedOn w:val="DefaultParagraphFont"/>
    <w:uiPriority w:val="99"/>
    <w:semiHidden/>
    <w:rsid w:val="003D640D"/>
    <w:rPr>
      <w:color w:val="666666"/>
    </w:rPr>
  </w:style>
  <w:style w:type="paragraph" w:styleId="TOCHeading">
    <w:name w:val="TOC Heading"/>
    <w:basedOn w:val="Heading1"/>
    <w:next w:val="Normal"/>
    <w:uiPriority w:val="39"/>
    <w:unhideWhenUsed/>
    <w:qFormat/>
    <w:rsid w:val="000442A9"/>
    <w:pPr>
      <w:overflowPunct/>
      <w:autoSpaceDE/>
      <w:autoSpaceDN/>
      <w:adjustRightInd/>
      <w:spacing w:before="480" w:line="276" w:lineRule="auto"/>
      <w:textAlignment w:val="auto"/>
      <w:outlineLvl w:val="9"/>
    </w:pPr>
    <w:rPr>
      <w:rFonts w:asciiTheme="majorHAnsi" w:hAnsiTheme="majorHAnsi"/>
      <w:bCs/>
      <w:iCs/>
      <w:color w:val="0F4761" w:themeColor="accent1" w:themeShade="BF"/>
      <w:kern w:val="0"/>
      <w:szCs w:val="28"/>
      <w:shd w:val="clear" w:color="auto" w:fill="auto"/>
      <w14:ligatures w14:val="none"/>
    </w:rPr>
  </w:style>
  <w:style w:type="character" w:styleId="Hyperlink">
    <w:name w:val="Hyperlink"/>
    <w:basedOn w:val="DefaultParagraphFont"/>
    <w:uiPriority w:val="99"/>
    <w:unhideWhenUsed/>
    <w:rsid w:val="000442A9"/>
    <w:rPr>
      <w:color w:val="467886" w:themeColor="hyperlink"/>
      <w:u w:val="single"/>
    </w:rPr>
  </w:style>
  <w:style w:type="paragraph" w:styleId="TOC3">
    <w:name w:val="toc 3"/>
    <w:basedOn w:val="Normal"/>
    <w:next w:val="Normal"/>
    <w:autoRedefine/>
    <w:uiPriority w:val="39"/>
    <w:semiHidden/>
    <w:unhideWhenUsed/>
    <w:rsid w:val="000442A9"/>
    <w:pPr>
      <w:spacing w:before="0"/>
      <w:ind w:left="440"/>
    </w:pPr>
    <w:rPr>
      <w:rFonts w:asciiTheme="minorHAnsi" w:hAnsiTheme="minorHAnsi"/>
      <w:sz w:val="20"/>
      <w:szCs w:val="20"/>
    </w:rPr>
  </w:style>
  <w:style w:type="paragraph" w:styleId="TOC4">
    <w:name w:val="toc 4"/>
    <w:basedOn w:val="Normal"/>
    <w:next w:val="Normal"/>
    <w:autoRedefine/>
    <w:uiPriority w:val="39"/>
    <w:semiHidden/>
    <w:unhideWhenUsed/>
    <w:rsid w:val="000442A9"/>
    <w:pPr>
      <w:spacing w:before="0"/>
      <w:ind w:left="660"/>
    </w:pPr>
    <w:rPr>
      <w:rFonts w:asciiTheme="minorHAnsi" w:hAnsiTheme="minorHAnsi"/>
      <w:sz w:val="20"/>
      <w:szCs w:val="20"/>
    </w:rPr>
  </w:style>
  <w:style w:type="paragraph" w:styleId="TOC5">
    <w:name w:val="toc 5"/>
    <w:basedOn w:val="Normal"/>
    <w:next w:val="Normal"/>
    <w:autoRedefine/>
    <w:uiPriority w:val="39"/>
    <w:semiHidden/>
    <w:unhideWhenUsed/>
    <w:rsid w:val="000442A9"/>
    <w:pPr>
      <w:spacing w:before="0"/>
      <w:ind w:left="880"/>
    </w:pPr>
    <w:rPr>
      <w:rFonts w:asciiTheme="minorHAnsi" w:hAnsiTheme="minorHAnsi"/>
      <w:sz w:val="20"/>
      <w:szCs w:val="20"/>
    </w:rPr>
  </w:style>
  <w:style w:type="paragraph" w:styleId="TOC6">
    <w:name w:val="toc 6"/>
    <w:basedOn w:val="Normal"/>
    <w:next w:val="Normal"/>
    <w:autoRedefine/>
    <w:uiPriority w:val="39"/>
    <w:semiHidden/>
    <w:unhideWhenUsed/>
    <w:rsid w:val="000442A9"/>
    <w:pPr>
      <w:spacing w:before="0"/>
      <w:ind w:left="1100"/>
    </w:pPr>
    <w:rPr>
      <w:rFonts w:asciiTheme="minorHAnsi" w:hAnsiTheme="minorHAnsi"/>
      <w:sz w:val="20"/>
      <w:szCs w:val="20"/>
    </w:rPr>
  </w:style>
  <w:style w:type="paragraph" w:styleId="TOC7">
    <w:name w:val="toc 7"/>
    <w:basedOn w:val="Normal"/>
    <w:next w:val="Normal"/>
    <w:autoRedefine/>
    <w:uiPriority w:val="39"/>
    <w:semiHidden/>
    <w:unhideWhenUsed/>
    <w:rsid w:val="000442A9"/>
    <w:pPr>
      <w:spacing w:before="0"/>
      <w:ind w:left="1320"/>
    </w:pPr>
    <w:rPr>
      <w:rFonts w:asciiTheme="minorHAnsi" w:hAnsiTheme="minorHAnsi"/>
      <w:sz w:val="20"/>
      <w:szCs w:val="20"/>
    </w:rPr>
  </w:style>
  <w:style w:type="paragraph" w:styleId="TOC8">
    <w:name w:val="toc 8"/>
    <w:basedOn w:val="Normal"/>
    <w:next w:val="Normal"/>
    <w:autoRedefine/>
    <w:uiPriority w:val="39"/>
    <w:semiHidden/>
    <w:unhideWhenUsed/>
    <w:rsid w:val="000442A9"/>
    <w:pPr>
      <w:spacing w:before="0"/>
      <w:ind w:left="1540"/>
    </w:pPr>
    <w:rPr>
      <w:rFonts w:asciiTheme="minorHAnsi" w:hAnsiTheme="minorHAnsi"/>
      <w:sz w:val="20"/>
      <w:szCs w:val="20"/>
    </w:rPr>
  </w:style>
  <w:style w:type="paragraph" w:styleId="TOC9">
    <w:name w:val="toc 9"/>
    <w:basedOn w:val="Normal"/>
    <w:next w:val="Normal"/>
    <w:autoRedefine/>
    <w:uiPriority w:val="39"/>
    <w:semiHidden/>
    <w:unhideWhenUsed/>
    <w:rsid w:val="000442A9"/>
    <w:pPr>
      <w:spacing w:before="0"/>
      <w:ind w:left="1760"/>
    </w:pPr>
    <w:rPr>
      <w:rFonts w:asciiTheme="minorHAnsi" w:hAnsiTheme="minorHAnsi"/>
      <w:sz w:val="20"/>
      <w:szCs w:val="20"/>
    </w:rPr>
  </w:style>
  <w:style w:type="paragraph" w:styleId="Revision">
    <w:name w:val="Revision"/>
    <w:hidden/>
    <w:uiPriority w:val="99"/>
    <w:semiHidden/>
    <w:rsid w:val="000F7294"/>
    <w:rPr>
      <w:i w:val="0"/>
      <w:iCs/>
      <w:sz w:val="22"/>
    </w:rPr>
  </w:style>
  <w:style w:type="table" w:styleId="TableGrid">
    <w:name w:val="Table Grid"/>
    <w:basedOn w:val="TableNormal"/>
    <w:uiPriority w:val="39"/>
    <w:rsid w:val="009F5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486C1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744894">
      <w:bodyDiv w:val="1"/>
      <w:marLeft w:val="0"/>
      <w:marRight w:val="0"/>
      <w:marTop w:val="0"/>
      <w:marBottom w:val="0"/>
      <w:divBdr>
        <w:top w:val="none" w:sz="0" w:space="0" w:color="auto"/>
        <w:left w:val="none" w:sz="0" w:space="0" w:color="auto"/>
        <w:bottom w:val="none" w:sz="0" w:space="0" w:color="auto"/>
        <w:right w:val="none" w:sz="0" w:space="0" w:color="auto"/>
      </w:divBdr>
    </w:div>
    <w:div w:id="1156068779">
      <w:bodyDiv w:val="1"/>
      <w:marLeft w:val="0"/>
      <w:marRight w:val="0"/>
      <w:marTop w:val="0"/>
      <w:marBottom w:val="0"/>
      <w:divBdr>
        <w:top w:val="none" w:sz="0" w:space="0" w:color="auto"/>
        <w:left w:val="none" w:sz="0" w:space="0" w:color="auto"/>
        <w:bottom w:val="none" w:sz="0" w:space="0" w:color="auto"/>
        <w:right w:val="none" w:sz="0" w:space="0" w:color="auto"/>
      </w:divBdr>
      <w:divsChild>
        <w:div w:id="25062392">
          <w:marLeft w:val="0"/>
          <w:marRight w:val="0"/>
          <w:marTop w:val="0"/>
          <w:marBottom w:val="0"/>
          <w:divBdr>
            <w:top w:val="none" w:sz="0" w:space="0" w:color="auto"/>
            <w:left w:val="none" w:sz="0" w:space="0" w:color="auto"/>
            <w:bottom w:val="none" w:sz="0" w:space="0" w:color="auto"/>
            <w:right w:val="none" w:sz="0" w:space="0" w:color="auto"/>
          </w:divBdr>
        </w:div>
        <w:div w:id="184366862">
          <w:marLeft w:val="0"/>
          <w:marRight w:val="0"/>
          <w:marTop w:val="0"/>
          <w:marBottom w:val="0"/>
          <w:divBdr>
            <w:top w:val="none" w:sz="0" w:space="0" w:color="auto"/>
            <w:left w:val="none" w:sz="0" w:space="0" w:color="auto"/>
            <w:bottom w:val="none" w:sz="0" w:space="0" w:color="auto"/>
            <w:right w:val="none" w:sz="0" w:space="0" w:color="auto"/>
          </w:divBdr>
        </w:div>
        <w:div w:id="422992070">
          <w:marLeft w:val="0"/>
          <w:marRight w:val="0"/>
          <w:marTop w:val="0"/>
          <w:marBottom w:val="0"/>
          <w:divBdr>
            <w:top w:val="none" w:sz="0" w:space="0" w:color="auto"/>
            <w:left w:val="none" w:sz="0" w:space="0" w:color="auto"/>
            <w:bottom w:val="none" w:sz="0" w:space="0" w:color="auto"/>
            <w:right w:val="none" w:sz="0" w:space="0" w:color="auto"/>
          </w:divBdr>
        </w:div>
        <w:div w:id="475294550">
          <w:marLeft w:val="0"/>
          <w:marRight w:val="0"/>
          <w:marTop w:val="0"/>
          <w:marBottom w:val="0"/>
          <w:divBdr>
            <w:top w:val="none" w:sz="0" w:space="0" w:color="auto"/>
            <w:left w:val="none" w:sz="0" w:space="0" w:color="auto"/>
            <w:bottom w:val="none" w:sz="0" w:space="0" w:color="auto"/>
            <w:right w:val="none" w:sz="0" w:space="0" w:color="auto"/>
          </w:divBdr>
        </w:div>
        <w:div w:id="530460157">
          <w:marLeft w:val="0"/>
          <w:marRight w:val="0"/>
          <w:marTop w:val="0"/>
          <w:marBottom w:val="0"/>
          <w:divBdr>
            <w:top w:val="none" w:sz="0" w:space="0" w:color="auto"/>
            <w:left w:val="none" w:sz="0" w:space="0" w:color="auto"/>
            <w:bottom w:val="none" w:sz="0" w:space="0" w:color="auto"/>
            <w:right w:val="none" w:sz="0" w:space="0" w:color="auto"/>
          </w:divBdr>
        </w:div>
        <w:div w:id="622343938">
          <w:marLeft w:val="0"/>
          <w:marRight w:val="0"/>
          <w:marTop w:val="0"/>
          <w:marBottom w:val="0"/>
          <w:divBdr>
            <w:top w:val="none" w:sz="0" w:space="0" w:color="auto"/>
            <w:left w:val="none" w:sz="0" w:space="0" w:color="auto"/>
            <w:bottom w:val="none" w:sz="0" w:space="0" w:color="auto"/>
            <w:right w:val="none" w:sz="0" w:space="0" w:color="auto"/>
          </w:divBdr>
        </w:div>
        <w:div w:id="871649588">
          <w:marLeft w:val="0"/>
          <w:marRight w:val="0"/>
          <w:marTop w:val="0"/>
          <w:marBottom w:val="0"/>
          <w:divBdr>
            <w:top w:val="none" w:sz="0" w:space="0" w:color="auto"/>
            <w:left w:val="none" w:sz="0" w:space="0" w:color="auto"/>
            <w:bottom w:val="none" w:sz="0" w:space="0" w:color="auto"/>
            <w:right w:val="none" w:sz="0" w:space="0" w:color="auto"/>
          </w:divBdr>
        </w:div>
        <w:div w:id="931160341">
          <w:marLeft w:val="0"/>
          <w:marRight w:val="0"/>
          <w:marTop w:val="0"/>
          <w:marBottom w:val="0"/>
          <w:divBdr>
            <w:top w:val="none" w:sz="0" w:space="0" w:color="auto"/>
            <w:left w:val="none" w:sz="0" w:space="0" w:color="auto"/>
            <w:bottom w:val="none" w:sz="0" w:space="0" w:color="auto"/>
            <w:right w:val="none" w:sz="0" w:space="0" w:color="auto"/>
          </w:divBdr>
        </w:div>
        <w:div w:id="1014724477">
          <w:marLeft w:val="0"/>
          <w:marRight w:val="0"/>
          <w:marTop w:val="0"/>
          <w:marBottom w:val="0"/>
          <w:divBdr>
            <w:top w:val="none" w:sz="0" w:space="0" w:color="auto"/>
            <w:left w:val="none" w:sz="0" w:space="0" w:color="auto"/>
            <w:bottom w:val="none" w:sz="0" w:space="0" w:color="auto"/>
            <w:right w:val="none" w:sz="0" w:space="0" w:color="auto"/>
          </w:divBdr>
        </w:div>
        <w:div w:id="1071778719">
          <w:marLeft w:val="0"/>
          <w:marRight w:val="0"/>
          <w:marTop w:val="0"/>
          <w:marBottom w:val="0"/>
          <w:divBdr>
            <w:top w:val="none" w:sz="0" w:space="0" w:color="auto"/>
            <w:left w:val="none" w:sz="0" w:space="0" w:color="auto"/>
            <w:bottom w:val="none" w:sz="0" w:space="0" w:color="auto"/>
            <w:right w:val="none" w:sz="0" w:space="0" w:color="auto"/>
          </w:divBdr>
        </w:div>
        <w:div w:id="1187408079">
          <w:marLeft w:val="0"/>
          <w:marRight w:val="0"/>
          <w:marTop w:val="0"/>
          <w:marBottom w:val="0"/>
          <w:divBdr>
            <w:top w:val="none" w:sz="0" w:space="0" w:color="auto"/>
            <w:left w:val="none" w:sz="0" w:space="0" w:color="auto"/>
            <w:bottom w:val="none" w:sz="0" w:space="0" w:color="auto"/>
            <w:right w:val="none" w:sz="0" w:space="0" w:color="auto"/>
          </w:divBdr>
        </w:div>
        <w:div w:id="1209801635">
          <w:marLeft w:val="0"/>
          <w:marRight w:val="0"/>
          <w:marTop w:val="0"/>
          <w:marBottom w:val="0"/>
          <w:divBdr>
            <w:top w:val="none" w:sz="0" w:space="0" w:color="auto"/>
            <w:left w:val="none" w:sz="0" w:space="0" w:color="auto"/>
            <w:bottom w:val="none" w:sz="0" w:space="0" w:color="auto"/>
            <w:right w:val="none" w:sz="0" w:space="0" w:color="auto"/>
          </w:divBdr>
        </w:div>
        <w:div w:id="1317034046">
          <w:marLeft w:val="0"/>
          <w:marRight w:val="0"/>
          <w:marTop w:val="0"/>
          <w:marBottom w:val="0"/>
          <w:divBdr>
            <w:top w:val="none" w:sz="0" w:space="0" w:color="auto"/>
            <w:left w:val="none" w:sz="0" w:space="0" w:color="auto"/>
            <w:bottom w:val="none" w:sz="0" w:space="0" w:color="auto"/>
            <w:right w:val="none" w:sz="0" w:space="0" w:color="auto"/>
          </w:divBdr>
        </w:div>
        <w:div w:id="1321083508">
          <w:marLeft w:val="0"/>
          <w:marRight w:val="0"/>
          <w:marTop w:val="0"/>
          <w:marBottom w:val="0"/>
          <w:divBdr>
            <w:top w:val="none" w:sz="0" w:space="0" w:color="auto"/>
            <w:left w:val="none" w:sz="0" w:space="0" w:color="auto"/>
            <w:bottom w:val="none" w:sz="0" w:space="0" w:color="auto"/>
            <w:right w:val="none" w:sz="0" w:space="0" w:color="auto"/>
          </w:divBdr>
        </w:div>
        <w:div w:id="1383141791">
          <w:marLeft w:val="0"/>
          <w:marRight w:val="0"/>
          <w:marTop w:val="0"/>
          <w:marBottom w:val="0"/>
          <w:divBdr>
            <w:top w:val="none" w:sz="0" w:space="0" w:color="auto"/>
            <w:left w:val="none" w:sz="0" w:space="0" w:color="auto"/>
            <w:bottom w:val="none" w:sz="0" w:space="0" w:color="auto"/>
            <w:right w:val="none" w:sz="0" w:space="0" w:color="auto"/>
          </w:divBdr>
        </w:div>
        <w:div w:id="1528517243">
          <w:marLeft w:val="0"/>
          <w:marRight w:val="0"/>
          <w:marTop w:val="0"/>
          <w:marBottom w:val="0"/>
          <w:divBdr>
            <w:top w:val="none" w:sz="0" w:space="0" w:color="auto"/>
            <w:left w:val="none" w:sz="0" w:space="0" w:color="auto"/>
            <w:bottom w:val="none" w:sz="0" w:space="0" w:color="auto"/>
            <w:right w:val="none" w:sz="0" w:space="0" w:color="auto"/>
          </w:divBdr>
        </w:div>
        <w:div w:id="1529297746">
          <w:marLeft w:val="0"/>
          <w:marRight w:val="0"/>
          <w:marTop w:val="0"/>
          <w:marBottom w:val="0"/>
          <w:divBdr>
            <w:top w:val="none" w:sz="0" w:space="0" w:color="auto"/>
            <w:left w:val="none" w:sz="0" w:space="0" w:color="auto"/>
            <w:bottom w:val="none" w:sz="0" w:space="0" w:color="auto"/>
            <w:right w:val="none" w:sz="0" w:space="0" w:color="auto"/>
          </w:divBdr>
        </w:div>
        <w:div w:id="1546403860">
          <w:marLeft w:val="0"/>
          <w:marRight w:val="0"/>
          <w:marTop w:val="0"/>
          <w:marBottom w:val="0"/>
          <w:divBdr>
            <w:top w:val="none" w:sz="0" w:space="0" w:color="auto"/>
            <w:left w:val="none" w:sz="0" w:space="0" w:color="auto"/>
            <w:bottom w:val="none" w:sz="0" w:space="0" w:color="auto"/>
            <w:right w:val="none" w:sz="0" w:space="0" w:color="auto"/>
          </w:divBdr>
        </w:div>
        <w:div w:id="1560288921">
          <w:marLeft w:val="0"/>
          <w:marRight w:val="0"/>
          <w:marTop w:val="0"/>
          <w:marBottom w:val="0"/>
          <w:divBdr>
            <w:top w:val="none" w:sz="0" w:space="0" w:color="auto"/>
            <w:left w:val="none" w:sz="0" w:space="0" w:color="auto"/>
            <w:bottom w:val="none" w:sz="0" w:space="0" w:color="auto"/>
            <w:right w:val="none" w:sz="0" w:space="0" w:color="auto"/>
          </w:divBdr>
          <w:divsChild>
            <w:div w:id="1928729457">
              <w:marLeft w:val="0"/>
              <w:marRight w:val="150"/>
              <w:marTop w:val="0"/>
              <w:marBottom w:val="0"/>
              <w:divBdr>
                <w:top w:val="none" w:sz="0" w:space="0" w:color="auto"/>
                <w:left w:val="none" w:sz="0" w:space="0" w:color="auto"/>
                <w:bottom w:val="none" w:sz="0" w:space="0" w:color="auto"/>
                <w:right w:val="none" w:sz="0" w:space="0" w:color="auto"/>
              </w:divBdr>
            </w:div>
          </w:divsChild>
        </w:div>
        <w:div w:id="1577082349">
          <w:marLeft w:val="0"/>
          <w:marRight w:val="0"/>
          <w:marTop w:val="0"/>
          <w:marBottom w:val="0"/>
          <w:divBdr>
            <w:top w:val="none" w:sz="0" w:space="0" w:color="auto"/>
            <w:left w:val="none" w:sz="0" w:space="0" w:color="auto"/>
            <w:bottom w:val="none" w:sz="0" w:space="0" w:color="auto"/>
            <w:right w:val="none" w:sz="0" w:space="0" w:color="auto"/>
          </w:divBdr>
        </w:div>
        <w:div w:id="1634754149">
          <w:marLeft w:val="0"/>
          <w:marRight w:val="0"/>
          <w:marTop w:val="0"/>
          <w:marBottom w:val="0"/>
          <w:divBdr>
            <w:top w:val="none" w:sz="0" w:space="0" w:color="auto"/>
            <w:left w:val="none" w:sz="0" w:space="0" w:color="auto"/>
            <w:bottom w:val="none" w:sz="0" w:space="0" w:color="auto"/>
            <w:right w:val="none" w:sz="0" w:space="0" w:color="auto"/>
          </w:divBdr>
        </w:div>
        <w:div w:id="1651129825">
          <w:marLeft w:val="0"/>
          <w:marRight w:val="0"/>
          <w:marTop w:val="0"/>
          <w:marBottom w:val="0"/>
          <w:divBdr>
            <w:top w:val="none" w:sz="0" w:space="0" w:color="auto"/>
            <w:left w:val="none" w:sz="0" w:space="0" w:color="auto"/>
            <w:bottom w:val="none" w:sz="0" w:space="0" w:color="auto"/>
            <w:right w:val="none" w:sz="0" w:space="0" w:color="auto"/>
          </w:divBdr>
        </w:div>
        <w:div w:id="1656495291">
          <w:marLeft w:val="0"/>
          <w:marRight w:val="0"/>
          <w:marTop w:val="0"/>
          <w:marBottom w:val="0"/>
          <w:divBdr>
            <w:top w:val="none" w:sz="0" w:space="0" w:color="auto"/>
            <w:left w:val="none" w:sz="0" w:space="0" w:color="auto"/>
            <w:bottom w:val="none" w:sz="0" w:space="0" w:color="auto"/>
            <w:right w:val="none" w:sz="0" w:space="0" w:color="auto"/>
          </w:divBdr>
        </w:div>
        <w:div w:id="1663464758">
          <w:marLeft w:val="0"/>
          <w:marRight w:val="0"/>
          <w:marTop w:val="0"/>
          <w:marBottom w:val="0"/>
          <w:divBdr>
            <w:top w:val="none" w:sz="0" w:space="0" w:color="auto"/>
            <w:left w:val="none" w:sz="0" w:space="0" w:color="auto"/>
            <w:bottom w:val="none" w:sz="0" w:space="0" w:color="auto"/>
            <w:right w:val="none" w:sz="0" w:space="0" w:color="auto"/>
          </w:divBdr>
        </w:div>
        <w:div w:id="1744714823">
          <w:marLeft w:val="0"/>
          <w:marRight w:val="0"/>
          <w:marTop w:val="0"/>
          <w:marBottom w:val="0"/>
          <w:divBdr>
            <w:top w:val="none" w:sz="0" w:space="0" w:color="auto"/>
            <w:left w:val="none" w:sz="0" w:space="0" w:color="auto"/>
            <w:bottom w:val="none" w:sz="0" w:space="0" w:color="auto"/>
            <w:right w:val="none" w:sz="0" w:space="0" w:color="auto"/>
          </w:divBdr>
        </w:div>
        <w:div w:id="1820032019">
          <w:marLeft w:val="0"/>
          <w:marRight w:val="0"/>
          <w:marTop w:val="0"/>
          <w:marBottom w:val="0"/>
          <w:divBdr>
            <w:top w:val="none" w:sz="0" w:space="0" w:color="auto"/>
            <w:left w:val="none" w:sz="0" w:space="0" w:color="auto"/>
            <w:bottom w:val="none" w:sz="0" w:space="0" w:color="auto"/>
            <w:right w:val="none" w:sz="0" w:space="0" w:color="auto"/>
          </w:divBdr>
        </w:div>
        <w:div w:id="1861973148">
          <w:marLeft w:val="0"/>
          <w:marRight w:val="0"/>
          <w:marTop w:val="0"/>
          <w:marBottom w:val="0"/>
          <w:divBdr>
            <w:top w:val="none" w:sz="0" w:space="0" w:color="auto"/>
            <w:left w:val="none" w:sz="0" w:space="0" w:color="auto"/>
            <w:bottom w:val="none" w:sz="0" w:space="0" w:color="auto"/>
            <w:right w:val="none" w:sz="0" w:space="0" w:color="auto"/>
          </w:divBdr>
        </w:div>
        <w:div w:id="2071464551">
          <w:marLeft w:val="0"/>
          <w:marRight w:val="0"/>
          <w:marTop w:val="0"/>
          <w:marBottom w:val="0"/>
          <w:divBdr>
            <w:top w:val="none" w:sz="0" w:space="0" w:color="auto"/>
            <w:left w:val="none" w:sz="0" w:space="0" w:color="auto"/>
            <w:bottom w:val="none" w:sz="0" w:space="0" w:color="auto"/>
            <w:right w:val="none" w:sz="0" w:space="0" w:color="auto"/>
          </w:divBdr>
        </w:div>
      </w:divsChild>
    </w:div>
    <w:div w:id="1377656828">
      <w:bodyDiv w:val="1"/>
      <w:marLeft w:val="0"/>
      <w:marRight w:val="0"/>
      <w:marTop w:val="0"/>
      <w:marBottom w:val="0"/>
      <w:divBdr>
        <w:top w:val="none" w:sz="0" w:space="0" w:color="auto"/>
        <w:left w:val="none" w:sz="0" w:space="0" w:color="auto"/>
        <w:bottom w:val="none" w:sz="0" w:space="0" w:color="auto"/>
        <w:right w:val="none" w:sz="0" w:space="0" w:color="auto"/>
      </w:divBdr>
      <w:divsChild>
        <w:div w:id="1668786">
          <w:marLeft w:val="0"/>
          <w:marRight w:val="0"/>
          <w:marTop w:val="0"/>
          <w:marBottom w:val="0"/>
          <w:divBdr>
            <w:top w:val="none" w:sz="0" w:space="0" w:color="auto"/>
            <w:left w:val="none" w:sz="0" w:space="0" w:color="auto"/>
            <w:bottom w:val="none" w:sz="0" w:space="0" w:color="auto"/>
            <w:right w:val="none" w:sz="0" w:space="0" w:color="auto"/>
          </w:divBdr>
        </w:div>
        <w:div w:id="39281986">
          <w:marLeft w:val="0"/>
          <w:marRight w:val="0"/>
          <w:marTop w:val="0"/>
          <w:marBottom w:val="0"/>
          <w:divBdr>
            <w:top w:val="none" w:sz="0" w:space="0" w:color="auto"/>
            <w:left w:val="none" w:sz="0" w:space="0" w:color="auto"/>
            <w:bottom w:val="none" w:sz="0" w:space="0" w:color="auto"/>
            <w:right w:val="none" w:sz="0" w:space="0" w:color="auto"/>
          </w:divBdr>
        </w:div>
        <w:div w:id="50466555">
          <w:marLeft w:val="0"/>
          <w:marRight w:val="0"/>
          <w:marTop w:val="0"/>
          <w:marBottom w:val="0"/>
          <w:divBdr>
            <w:top w:val="none" w:sz="0" w:space="0" w:color="auto"/>
            <w:left w:val="none" w:sz="0" w:space="0" w:color="auto"/>
            <w:bottom w:val="none" w:sz="0" w:space="0" w:color="auto"/>
            <w:right w:val="none" w:sz="0" w:space="0" w:color="auto"/>
          </w:divBdr>
        </w:div>
        <w:div w:id="67314196">
          <w:marLeft w:val="0"/>
          <w:marRight w:val="0"/>
          <w:marTop w:val="0"/>
          <w:marBottom w:val="0"/>
          <w:divBdr>
            <w:top w:val="none" w:sz="0" w:space="0" w:color="auto"/>
            <w:left w:val="none" w:sz="0" w:space="0" w:color="auto"/>
            <w:bottom w:val="none" w:sz="0" w:space="0" w:color="auto"/>
            <w:right w:val="none" w:sz="0" w:space="0" w:color="auto"/>
          </w:divBdr>
        </w:div>
        <w:div w:id="191920691">
          <w:marLeft w:val="0"/>
          <w:marRight w:val="0"/>
          <w:marTop w:val="0"/>
          <w:marBottom w:val="0"/>
          <w:divBdr>
            <w:top w:val="none" w:sz="0" w:space="0" w:color="auto"/>
            <w:left w:val="none" w:sz="0" w:space="0" w:color="auto"/>
            <w:bottom w:val="none" w:sz="0" w:space="0" w:color="auto"/>
            <w:right w:val="none" w:sz="0" w:space="0" w:color="auto"/>
          </w:divBdr>
        </w:div>
        <w:div w:id="211888631">
          <w:marLeft w:val="0"/>
          <w:marRight w:val="0"/>
          <w:marTop w:val="0"/>
          <w:marBottom w:val="0"/>
          <w:divBdr>
            <w:top w:val="none" w:sz="0" w:space="0" w:color="auto"/>
            <w:left w:val="none" w:sz="0" w:space="0" w:color="auto"/>
            <w:bottom w:val="none" w:sz="0" w:space="0" w:color="auto"/>
            <w:right w:val="none" w:sz="0" w:space="0" w:color="auto"/>
          </w:divBdr>
        </w:div>
        <w:div w:id="263924823">
          <w:marLeft w:val="0"/>
          <w:marRight w:val="0"/>
          <w:marTop w:val="0"/>
          <w:marBottom w:val="0"/>
          <w:divBdr>
            <w:top w:val="none" w:sz="0" w:space="0" w:color="auto"/>
            <w:left w:val="none" w:sz="0" w:space="0" w:color="auto"/>
            <w:bottom w:val="none" w:sz="0" w:space="0" w:color="auto"/>
            <w:right w:val="none" w:sz="0" w:space="0" w:color="auto"/>
          </w:divBdr>
        </w:div>
        <w:div w:id="298655382">
          <w:marLeft w:val="0"/>
          <w:marRight w:val="0"/>
          <w:marTop w:val="0"/>
          <w:marBottom w:val="0"/>
          <w:divBdr>
            <w:top w:val="none" w:sz="0" w:space="0" w:color="auto"/>
            <w:left w:val="none" w:sz="0" w:space="0" w:color="auto"/>
            <w:bottom w:val="none" w:sz="0" w:space="0" w:color="auto"/>
            <w:right w:val="none" w:sz="0" w:space="0" w:color="auto"/>
          </w:divBdr>
        </w:div>
        <w:div w:id="696001180">
          <w:marLeft w:val="0"/>
          <w:marRight w:val="0"/>
          <w:marTop w:val="0"/>
          <w:marBottom w:val="0"/>
          <w:divBdr>
            <w:top w:val="none" w:sz="0" w:space="0" w:color="auto"/>
            <w:left w:val="none" w:sz="0" w:space="0" w:color="auto"/>
            <w:bottom w:val="none" w:sz="0" w:space="0" w:color="auto"/>
            <w:right w:val="none" w:sz="0" w:space="0" w:color="auto"/>
          </w:divBdr>
        </w:div>
        <w:div w:id="733164229">
          <w:marLeft w:val="0"/>
          <w:marRight w:val="0"/>
          <w:marTop w:val="0"/>
          <w:marBottom w:val="0"/>
          <w:divBdr>
            <w:top w:val="none" w:sz="0" w:space="0" w:color="auto"/>
            <w:left w:val="none" w:sz="0" w:space="0" w:color="auto"/>
            <w:bottom w:val="none" w:sz="0" w:space="0" w:color="auto"/>
            <w:right w:val="none" w:sz="0" w:space="0" w:color="auto"/>
          </w:divBdr>
        </w:div>
        <w:div w:id="818575778">
          <w:marLeft w:val="0"/>
          <w:marRight w:val="0"/>
          <w:marTop w:val="0"/>
          <w:marBottom w:val="0"/>
          <w:divBdr>
            <w:top w:val="none" w:sz="0" w:space="0" w:color="auto"/>
            <w:left w:val="none" w:sz="0" w:space="0" w:color="auto"/>
            <w:bottom w:val="none" w:sz="0" w:space="0" w:color="auto"/>
            <w:right w:val="none" w:sz="0" w:space="0" w:color="auto"/>
          </w:divBdr>
        </w:div>
        <w:div w:id="828667276">
          <w:marLeft w:val="0"/>
          <w:marRight w:val="0"/>
          <w:marTop w:val="0"/>
          <w:marBottom w:val="0"/>
          <w:divBdr>
            <w:top w:val="none" w:sz="0" w:space="0" w:color="auto"/>
            <w:left w:val="none" w:sz="0" w:space="0" w:color="auto"/>
            <w:bottom w:val="none" w:sz="0" w:space="0" w:color="auto"/>
            <w:right w:val="none" w:sz="0" w:space="0" w:color="auto"/>
          </w:divBdr>
        </w:div>
        <w:div w:id="882985237">
          <w:marLeft w:val="0"/>
          <w:marRight w:val="0"/>
          <w:marTop w:val="0"/>
          <w:marBottom w:val="0"/>
          <w:divBdr>
            <w:top w:val="none" w:sz="0" w:space="0" w:color="auto"/>
            <w:left w:val="none" w:sz="0" w:space="0" w:color="auto"/>
            <w:bottom w:val="none" w:sz="0" w:space="0" w:color="auto"/>
            <w:right w:val="none" w:sz="0" w:space="0" w:color="auto"/>
          </w:divBdr>
        </w:div>
        <w:div w:id="910896022">
          <w:marLeft w:val="0"/>
          <w:marRight w:val="0"/>
          <w:marTop w:val="0"/>
          <w:marBottom w:val="0"/>
          <w:divBdr>
            <w:top w:val="none" w:sz="0" w:space="0" w:color="auto"/>
            <w:left w:val="none" w:sz="0" w:space="0" w:color="auto"/>
            <w:bottom w:val="none" w:sz="0" w:space="0" w:color="auto"/>
            <w:right w:val="none" w:sz="0" w:space="0" w:color="auto"/>
          </w:divBdr>
        </w:div>
        <w:div w:id="944849759">
          <w:marLeft w:val="0"/>
          <w:marRight w:val="0"/>
          <w:marTop w:val="0"/>
          <w:marBottom w:val="0"/>
          <w:divBdr>
            <w:top w:val="none" w:sz="0" w:space="0" w:color="auto"/>
            <w:left w:val="none" w:sz="0" w:space="0" w:color="auto"/>
            <w:bottom w:val="none" w:sz="0" w:space="0" w:color="auto"/>
            <w:right w:val="none" w:sz="0" w:space="0" w:color="auto"/>
          </w:divBdr>
        </w:div>
        <w:div w:id="986975762">
          <w:marLeft w:val="0"/>
          <w:marRight w:val="0"/>
          <w:marTop w:val="0"/>
          <w:marBottom w:val="0"/>
          <w:divBdr>
            <w:top w:val="none" w:sz="0" w:space="0" w:color="auto"/>
            <w:left w:val="none" w:sz="0" w:space="0" w:color="auto"/>
            <w:bottom w:val="none" w:sz="0" w:space="0" w:color="auto"/>
            <w:right w:val="none" w:sz="0" w:space="0" w:color="auto"/>
          </w:divBdr>
        </w:div>
        <w:div w:id="1020665438">
          <w:marLeft w:val="0"/>
          <w:marRight w:val="0"/>
          <w:marTop w:val="0"/>
          <w:marBottom w:val="0"/>
          <w:divBdr>
            <w:top w:val="none" w:sz="0" w:space="0" w:color="auto"/>
            <w:left w:val="none" w:sz="0" w:space="0" w:color="auto"/>
            <w:bottom w:val="none" w:sz="0" w:space="0" w:color="auto"/>
            <w:right w:val="none" w:sz="0" w:space="0" w:color="auto"/>
          </w:divBdr>
        </w:div>
        <w:div w:id="1054692567">
          <w:marLeft w:val="0"/>
          <w:marRight w:val="0"/>
          <w:marTop w:val="0"/>
          <w:marBottom w:val="0"/>
          <w:divBdr>
            <w:top w:val="none" w:sz="0" w:space="0" w:color="auto"/>
            <w:left w:val="none" w:sz="0" w:space="0" w:color="auto"/>
            <w:bottom w:val="none" w:sz="0" w:space="0" w:color="auto"/>
            <w:right w:val="none" w:sz="0" w:space="0" w:color="auto"/>
          </w:divBdr>
        </w:div>
        <w:div w:id="1097018998">
          <w:marLeft w:val="0"/>
          <w:marRight w:val="0"/>
          <w:marTop w:val="0"/>
          <w:marBottom w:val="0"/>
          <w:divBdr>
            <w:top w:val="none" w:sz="0" w:space="0" w:color="auto"/>
            <w:left w:val="none" w:sz="0" w:space="0" w:color="auto"/>
            <w:bottom w:val="none" w:sz="0" w:space="0" w:color="auto"/>
            <w:right w:val="none" w:sz="0" w:space="0" w:color="auto"/>
          </w:divBdr>
        </w:div>
        <w:div w:id="1102651505">
          <w:marLeft w:val="0"/>
          <w:marRight w:val="0"/>
          <w:marTop w:val="0"/>
          <w:marBottom w:val="0"/>
          <w:divBdr>
            <w:top w:val="none" w:sz="0" w:space="0" w:color="auto"/>
            <w:left w:val="none" w:sz="0" w:space="0" w:color="auto"/>
            <w:bottom w:val="none" w:sz="0" w:space="0" w:color="auto"/>
            <w:right w:val="none" w:sz="0" w:space="0" w:color="auto"/>
          </w:divBdr>
        </w:div>
        <w:div w:id="1241672163">
          <w:marLeft w:val="0"/>
          <w:marRight w:val="0"/>
          <w:marTop w:val="0"/>
          <w:marBottom w:val="0"/>
          <w:divBdr>
            <w:top w:val="none" w:sz="0" w:space="0" w:color="auto"/>
            <w:left w:val="none" w:sz="0" w:space="0" w:color="auto"/>
            <w:bottom w:val="none" w:sz="0" w:space="0" w:color="auto"/>
            <w:right w:val="none" w:sz="0" w:space="0" w:color="auto"/>
          </w:divBdr>
          <w:divsChild>
            <w:div w:id="2062943698">
              <w:marLeft w:val="0"/>
              <w:marRight w:val="150"/>
              <w:marTop w:val="0"/>
              <w:marBottom w:val="0"/>
              <w:divBdr>
                <w:top w:val="none" w:sz="0" w:space="0" w:color="auto"/>
                <w:left w:val="none" w:sz="0" w:space="0" w:color="auto"/>
                <w:bottom w:val="none" w:sz="0" w:space="0" w:color="auto"/>
                <w:right w:val="none" w:sz="0" w:space="0" w:color="auto"/>
              </w:divBdr>
            </w:div>
          </w:divsChild>
        </w:div>
        <w:div w:id="1357191211">
          <w:marLeft w:val="0"/>
          <w:marRight w:val="0"/>
          <w:marTop w:val="0"/>
          <w:marBottom w:val="0"/>
          <w:divBdr>
            <w:top w:val="none" w:sz="0" w:space="0" w:color="auto"/>
            <w:left w:val="none" w:sz="0" w:space="0" w:color="auto"/>
            <w:bottom w:val="none" w:sz="0" w:space="0" w:color="auto"/>
            <w:right w:val="none" w:sz="0" w:space="0" w:color="auto"/>
          </w:divBdr>
        </w:div>
        <w:div w:id="1722711302">
          <w:marLeft w:val="0"/>
          <w:marRight w:val="0"/>
          <w:marTop w:val="0"/>
          <w:marBottom w:val="0"/>
          <w:divBdr>
            <w:top w:val="none" w:sz="0" w:space="0" w:color="auto"/>
            <w:left w:val="none" w:sz="0" w:space="0" w:color="auto"/>
            <w:bottom w:val="none" w:sz="0" w:space="0" w:color="auto"/>
            <w:right w:val="none" w:sz="0" w:space="0" w:color="auto"/>
          </w:divBdr>
        </w:div>
        <w:div w:id="1769495745">
          <w:marLeft w:val="0"/>
          <w:marRight w:val="0"/>
          <w:marTop w:val="0"/>
          <w:marBottom w:val="0"/>
          <w:divBdr>
            <w:top w:val="none" w:sz="0" w:space="0" w:color="auto"/>
            <w:left w:val="none" w:sz="0" w:space="0" w:color="auto"/>
            <w:bottom w:val="none" w:sz="0" w:space="0" w:color="auto"/>
            <w:right w:val="none" w:sz="0" w:space="0" w:color="auto"/>
          </w:divBdr>
        </w:div>
        <w:div w:id="1805811344">
          <w:marLeft w:val="0"/>
          <w:marRight w:val="0"/>
          <w:marTop w:val="0"/>
          <w:marBottom w:val="0"/>
          <w:divBdr>
            <w:top w:val="none" w:sz="0" w:space="0" w:color="auto"/>
            <w:left w:val="none" w:sz="0" w:space="0" w:color="auto"/>
            <w:bottom w:val="none" w:sz="0" w:space="0" w:color="auto"/>
            <w:right w:val="none" w:sz="0" w:space="0" w:color="auto"/>
          </w:divBdr>
        </w:div>
        <w:div w:id="1887326961">
          <w:marLeft w:val="0"/>
          <w:marRight w:val="0"/>
          <w:marTop w:val="0"/>
          <w:marBottom w:val="0"/>
          <w:divBdr>
            <w:top w:val="none" w:sz="0" w:space="0" w:color="auto"/>
            <w:left w:val="none" w:sz="0" w:space="0" w:color="auto"/>
            <w:bottom w:val="none" w:sz="0" w:space="0" w:color="auto"/>
            <w:right w:val="none" w:sz="0" w:space="0" w:color="auto"/>
          </w:divBdr>
        </w:div>
        <w:div w:id="1918830778">
          <w:marLeft w:val="0"/>
          <w:marRight w:val="0"/>
          <w:marTop w:val="0"/>
          <w:marBottom w:val="0"/>
          <w:divBdr>
            <w:top w:val="none" w:sz="0" w:space="0" w:color="auto"/>
            <w:left w:val="none" w:sz="0" w:space="0" w:color="auto"/>
            <w:bottom w:val="none" w:sz="0" w:space="0" w:color="auto"/>
            <w:right w:val="none" w:sz="0" w:space="0" w:color="auto"/>
          </w:divBdr>
        </w:div>
        <w:div w:id="2063359724">
          <w:marLeft w:val="0"/>
          <w:marRight w:val="0"/>
          <w:marTop w:val="0"/>
          <w:marBottom w:val="0"/>
          <w:divBdr>
            <w:top w:val="none" w:sz="0" w:space="0" w:color="auto"/>
            <w:left w:val="none" w:sz="0" w:space="0" w:color="auto"/>
            <w:bottom w:val="none" w:sz="0" w:space="0" w:color="auto"/>
            <w:right w:val="none" w:sz="0" w:space="0" w:color="auto"/>
          </w:divBdr>
        </w:div>
      </w:divsChild>
    </w:div>
    <w:div w:id="1426489033">
      <w:bodyDiv w:val="1"/>
      <w:marLeft w:val="0"/>
      <w:marRight w:val="0"/>
      <w:marTop w:val="0"/>
      <w:marBottom w:val="0"/>
      <w:divBdr>
        <w:top w:val="none" w:sz="0" w:space="0" w:color="auto"/>
        <w:left w:val="none" w:sz="0" w:space="0" w:color="auto"/>
        <w:bottom w:val="none" w:sz="0" w:space="0" w:color="auto"/>
        <w:right w:val="none" w:sz="0" w:space="0" w:color="auto"/>
      </w:divBdr>
    </w:div>
    <w:div w:id="1455253796">
      <w:bodyDiv w:val="1"/>
      <w:marLeft w:val="0"/>
      <w:marRight w:val="0"/>
      <w:marTop w:val="0"/>
      <w:marBottom w:val="0"/>
      <w:divBdr>
        <w:top w:val="none" w:sz="0" w:space="0" w:color="auto"/>
        <w:left w:val="none" w:sz="0" w:space="0" w:color="auto"/>
        <w:bottom w:val="none" w:sz="0" w:space="0" w:color="auto"/>
        <w:right w:val="none" w:sz="0" w:space="0" w:color="auto"/>
      </w:divBdr>
    </w:div>
    <w:div w:id="1477065630">
      <w:bodyDiv w:val="1"/>
      <w:marLeft w:val="0"/>
      <w:marRight w:val="0"/>
      <w:marTop w:val="0"/>
      <w:marBottom w:val="0"/>
      <w:divBdr>
        <w:top w:val="none" w:sz="0" w:space="0" w:color="auto"/>
        <w:left w:val="none" w:sz="0" w:space="0" w:color="auto"/>
        <w:bottom w:val="none" w:sz="0" w:space="0" w:color="auto"/>
        <w:right w:val="none" w:sz="0" w:space="0" w:color="auto"/>
      </w:divBdr>
    </w:div>
    <w:div w:id="1695615772">
      <w:bodyDiv w:val="1"/>
      <w:marLeft w:val="0"/>
      <w:marRight w:val="0"/>
      <w:marTop w:val="0"/>
      <w:marBottom w:val="0"/>
      <w:divBdr>
        <w:top w:val="none" w:sz="0" w:space="0" w:color="auto"/>
        <w:left w:val="none" w:sz="0" w:space="0" w:color="auto"/>
        <w:bottom w:val="none" w:sz="0" w:space="0" w:color="auto"/>
        <w:right w:val="none" w:sz="0" w:space="0" w:color="auto"/>
      </w:divBdr>
    </w:div>
    <w:div w:id="204544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20/10/relationships/intelligence" Target="intelligence2.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D4E8F-E826-B646-AF59-7453354DD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31861</Words>
  <Characters>175557</Characters>
  <Application>Microsoft Office Word</Application>
  <DocSecurity>0</DocSecurity>
  <Lines>3191</Lines>
  <Paragraphs>3703</Paragraphs>
  <ScaleCrop>false</ScaleCrop>
  <Company/>
  <LinksUpToDate>false</LinksUpToDate>
  <CharactersWithSpaces>203715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Kulkarni</dc:creator>
  <cp:keywords/>
  <dc:description/>
  <cp:lastModifiedBy>Pranav Kulkarni</cp:lastModifiedBy>
  <cp:revision>102</cp:revision>
  <dcterms:created xsi:type="dcterms:W3CDTF">2025-09-04T19:02:00Z</dcterms:created>
  <dcterms:modified xsi:type="dcterms:W3CDTF">2025-09-04T22:12:00Z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ons" value="true"/&gt;&lt;pref name="dontAskDelayCitationUpdates" value="true"/&gt;&lt;pref name="delayCitationUpdates" value="true"/&gt;&lt;/prefs&gt;&lt;/data&gt;</vt:lpwstr>
  </property>
  <property fmtid="{D5CDD505-2E9C-101B-9397-08002B2CF9AE}" pid="3" name="ZOTERO_PREF_1">
    <vt:lpwstr>&lt;data data-version="3" zotero-version="6.0.37"&gt;&lt;session id="E2VDTR5A"/&gt;&lt;style id="http://www.zotero.org/styles/nature" hasBibliography="1" bibliographyStyleHasBeenSet="1"/&gt;&lt;prefs&gt;&lt;pref name="fieldType" value="Field"/&gt;&lt;pref name="automaticJournalAbbreviati</vt:lpwstr>
  </property>
</Properties>
</file>